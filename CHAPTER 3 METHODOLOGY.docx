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676B"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u w:val="single"/>
        </w:rPr>
        <w:t>CHAPTER 3: METHODOLOGY</w:t>
      </w:r>
    </w:p>
    <w:p w14:paraId="7ABF4311"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sz w:val="24"/>
          <w:szCs w:val="24"/>
        </w:rPr>
        <w:t>This chapter outlines the comprehensive approach undertaken in the data analysis project aimed at optimizing retail operations to gain a competitive advantage and increase sales for Walmart Inc. The methodology encompasses several key stages, including data collection and preparation, exploratory data analysis (EDA), predictive modelling development, implementation strategy formulation, framework development, framework validation, and documentation and knowledge transfer.</w:t>
      </w:r>
    </w:p>
    <w:p w14:paraId="167CE328" w14:textId="4EE5ADF7" w:rsidR="00AE78FA" w:rsidRPr="00AE78FA" w:rsidRDefault="00AE78FA" w:rsidP="00AE78FA">
      <w:pPr>
        <w:spacing w:line="480" w:lineRule="auto"/>
        <w:jc w:val="both"/>
        <w:rPr>
          <w:rFonts w:ascii="Times New Roman" w:hAnsi="Times New Roman" w:cs="Times New Roman"/>
          <w:sz w:val="24"/>
          <w:szCs w:val="24"/>
        </w:rPr>
      </w:pPr>
      <w:r w:rsidRPr="438919B7">
        <w:rPr>
          <w:rFonts w:ascii="Times New Roman" w:hAnsi="Times New Roman" w:cs="Times New Roman"/>
          <w:b/>
          <w:sz w:val="24"/>
          <w:szCs w:val="24"/>
        </w:rPr>
        <w:t>Research Approach and Research Design</w:t>
      </w:r>
      <w:r w:rsidRPr="438919B7">
        <w:rPr>
          <w:rFonts w:ascii="Times New Roman" w:hAnsi="Times New Roman" w:cs="Times New Roman"/>
          <w:sz w:val="24"/>
          <w:szCs w:val="24"/>
        </w:rPr>
        <w:t>: The overall research approach for this project is to utilize secondary data to provide actionable insights that can be implemented by Walmart Inc. to gain a competitive advantage and increase profitability. The rationale for using secondary data is that it provides a cost-effective and time-efficient method for obtaining relevant data, which is essential for achieving the project's objectives.</w:t>
      </w:r>
      <w:ins w:id="0" w:author="Deirdre Gouta Mmolotsa" w:date="2024-04-09T20:26:00Z">
        <w:r w:rsidR="001A46EF">
          <w:rPr>
            <w:rFonts w:ascii="Times New Roman" w:hAnsi="Times New Roman" w:cs="Times New Roman"/>
            <w:sz w:val="24"/>
            <w:szCs w:val="24"/>
          </w:rPr>
          <w:t xml:space="preserve"> A </w:t>
        </w:r>
        <w:proofErr w:type="spellStart"/>
        <w:r w:rsidR="001A46EF">
          <w:rPr>
            <w:rFonts w:ascii="Times New Roman" w:hAnsi="Times New Roman" w:cs="Times New Roman"/>
            <w:sz w:val="24"/>
            <w:szCs w:val="24"/>
          </w:rPr>
          <w:t>datset</w:t>
        </w:r>
        <w:proofErr w:type="spellEnd"/>
        <w:r w:rsidR="001A46EF">
          <w:rPr>
            <w:rFonts w:ascii="Times New Roman" w:hAnsi="Times New Roman" w:cs="Times New Roman"/>
            <w:sz w:val="24"/>
            <w:szCs w:val="24"/>
          </w:rPr>
          <w:t xml:space="preserve"> containing </w:t>
        </w:r>
        <w:r w:rsidR="000E39D2">
          <w:rPr>
            <w:rFonts w:ascii="Times New Roman" w:hAnsi="Times New Roman" w:cs="Times New Roman"/>
            <w:sz w:val="24"/>
            <w:szCs w:val="24"/>
          </w:rPr>
          <w:t xml:space="preserve">secondary data will be </w:t>
        </w:r>
      </w:ins>
      <w:ins w:id="1" w:author="Deirdre Gouta Mmolotsa" w:date="2024-04-09T20:28:00Z">
        <w:r w:rsidR="009B72F5">
          <w:rPr>
            <w:rFonts w:ascii="Times New Roman" w:hAnsi="Times New Roman" w:cs="Times New Roman"/>
            <w:sz w:val="24"/>
            <w:szCs w:val="24"/>
          </w:rPr>
          <w:t>sourced</w:t>
        </w:r>
      </w:ins>
      <w:ins w:id="2" w:author="Deirdre Gouta Mmolotsa" w:date="2024-04-09T20:26:00Z">
        <w:r w:rsidR="000E39D2">
          <w:rPr>
            <w:rFonts w:ascii="Times New Roman" w:hAnsi="Times New Roman" w:cs="Times New Roman"/>
            <w:sz w:val="24"/>
            <w:szCs w:val="24"/>
          </w:rPr>
          <w:t xml:space="preserve"> from Kaggle.</w:t>
        </w:r>
      </w:ins>
      <w:r w:rsidRPr="438919B7">
        <w:rPr>
          <w:rFonts w:ascii="Times New Roman" w:hAnsi="Times New Roman" w:cs="Times New Roman"/>
          <w:sz w:val="24"/>
          <w:szCs w:val="24"/>
        </w:rPr>
        <w:t xml:space="preserve"> This approach aligns with the research objectives and questions by providing a comprehensive dataset that can be used to conduct a literature review, exploratory data analysis, predictive modelling, and framework development. The secondary data will enable the project to identify patterns, trends, and outliers in Walmart Inc.'s retail operations and sales performance, which can be used to develop predictive models and formulate an implementation strategy. The use of secondary data also allows for the validation of the proposed framework through benchmarking against industry benchmarks, best practices, or competing solutions available in the market</w:t>
      </w:r>
      <w:customXmlInsRangeStart w:id="3" w:author="Deirdre Gouta Mmolotsa" w:date="2024-04-20T22:36:00Z"/>
      <w:sdt>
        <w:sdtPr>
          <w:rPr>
            <w:rFonts w:ascii="Times New Roman" w:hAnsi="Times New Roman" w:cs="Times New Roman"/>
            <w:sz w:val="24"/>
            <w:szCs w:val="24"/>
          </w:rPr>
          <w:id w:val="-1849780666"/>
          <w:citation/>
        </w:sdtPr>
        <w:sdtContent>
          <w:customXmlInsRangeEnd w:id="3"/>
          <w:ins w:id="4" w:author="Deirdre Gouta Mmolotsa" w:date="2024-04-20T22:36:00Z">
            <w:r w:rsidR="000A0AB8">
              <w:rPr>
                <w:rFonts w:ascii="Times New Roman" w:hAnsi="Times New Roman" w:cs="Times New Roman"/>
                <w:sz w:val="24"/>
                <w:szCs w:val="24"/>
              </w:rPr>
              <w:fldChar w:fldCharType="begin"/>
            </w:r>
            <w:r w:rsidR="000A0AB8">
              <w:rPr>
                <w:rFonts w:ascii="Times New Roman" w:hAnsi="Times New Roman" w:cs="Times New Roman"/>
                <w:sz w:val="24"/>
                <w:szCs w:val="24"/>
                <w:lang w:val="en-GB"/>
              </w:rPr>
              <w:instrText xml:space="preserve"> CITATION Ped20 \l 2057 </w:instrText>
            </w:r>
          </w:ins>
          <w:r w:rsidR="000A0AB8">
            <w:rPr>
              <w:rFonts w:ascii="Times New Roman" w:hAnsi="Times New Roman" w:cs="Times New Roman"/>
              <w:sz w:val="24"/>
              <w:szCs w:val="24"/>
            </w:rPr>
            <w:fldChar w:fldCharType="separate"/>
          </w:r>
          <w:r w:rsidR="00780FFC">
            <w:rPr>
              <w:rFonts w:ascii="Times New Roman" w:hAnsi="Times New Roman" w:cs="Times New Roman"/>
              <w:noProof/>
              <w:sz w:val="24"/>
              <w:szCs w:val="24"/>
              <w:lang w:val="en-GB"/>
            </w:rPr>
            <w:t xml:space="preserve"> (Pederson, 2020)</w:t>
          </w:r>
          <w:ins w:id="5" w:author="Deirdre Gouta Mmolotsa" w:date="2024-04-20T22:36:00Z">
            <w:r w:rsidR="000A0AB8">
              <w:rPr>
                <w:rFonts w:ascii="Times New Roman" w:hAnsi="Times New Roman" w:cs="Times New Roman"/>
                <w:sz w:val="24"/>
                <w:szCs w:val="24"/>
              </w:rPr>
              <w:fldChar w:fldCharType="end"/>
            </w:r>
          </w:ins>
          <w:customXmlInsRangeStart w:id="6" w:author="Deirdre Gouta Mmolotsa" w:date="2024-04-20T22:36:00Z"/>
        </w:sdtContent>
      </w:sdt>
      <w:customXmlInsRangeEnd w:id="6"/>
      <w:r w:rsidRPr="438919B7">
        <w:rPr>
          <w:rFonts w:ascii="Times New Roman" w:hAnsi="Times New Roman" w:cs="Times New Roman"/>
          <w:sz w:val="24"/>
          <w:szCs w:val="24"/>
        </w:rPr>
        <w:t xml:space="preserve">. The secondary data will be </w:t>
      </w:r>
      <w:r w:rsidR="003D127F" w:rsidRPr="438919B7">
        <w:rPr>
          <w:rFonts w:ascii="Times New Roman" w:hAnsi="Times New Roman" w:cs="Times New Roman"/>
          <w:sz w:val="24"/>
          <w:szCs w:val="24"/>
        </w:rPr>
        <w:t>analyzed</w:t>
      </w:r>
      <w:r w:rsidRPr="438919B7">
        <w:rPr>
          <w:rFonts w:ascii="Times New Roman" w:hAnsi="Times New Roman" w:cs="Times New Roman"/>
          <w:sz w:val="24"/>
          <w:szCs w:val="24"/>
        </w:rPr>
        <w:t xml:space="preserve"> using quantitative data analysis and qualitative data analysis, which will provide a comprehensive understanding of the underlying factors impacting Walmart Inc.'s retail operations and sales performance. In conclusion, the use of secondary data is essential for achieving the project's objectives by providing a comprehensive dataset that can be used to conduct a literature review, exploratory data analysis, predictive modelling, and framework </w:t>
      </w:r>
      <w:r w:rsidRPr="438919B7">
        <w:rPr>
          <w:rFonts w:ascii="Times New Roman" w:hAnsi="Times New Roman" w:cs="Times New Roman"/>
          <w:sz w:val="24"/>
          <w:szCs w:val="24"/>
        </w:rPr>
        <w:lastRenderedPageBreak/>
        <w:t xml:space="preserve">development. The secondary data will enable the project to identify patterns, trends, and outliers in Walmart Inc.'s retail operations and sales performance, which can be used to develop predictive models and formulate an implementation strategy. </w:t>
      </w:r>
      <w:r w:rsidR="003D127F">
        <w:rPr>
          <w:rFonts w:ascii="Times New Roman" w:hAnsi="Times New Roman" w:cs="Times New Roman"/>
          <w:sz w:val="24"/>
          <w:szCs w:val="24"/>
        </w:rPr>
        <w:t>S</w:t>
      </w:r>
      <w:r w:rsidRPr="438919B7">
        <w:rPr>
          <w:rFonts w:ascii="Times New Roman" w:hAnsi="Times New Roman" w:cs="Times New Roman"/>
          <w:sz w:val="24"/>
          <w:szCs w:val="24"/>
        </w:rPr>
        <w:t>econdary data also allows for the validation of the proposed framework through benchmarking against industry benchmarks, best practices, or competing solutions available in the market.</w:t>
      </w:r>
    </w:p>
    <w:p w14:paraId="5023324C" w14:textId="28110ABC"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Data Source Description</w:t>
      </w:r>
      <w:r w:rsidRPr="00AE78FA">
        <w:rPr>
          <w:rFonts w:ascii="Times New Roman" w:hAnsi="Times New Roman" w:cs="Times New Roman"/>
          <w:sz w:val="24"/>
          <w:szCs w:val="24"/>
        </w:rPr>
        <w:t>: The primary data source, WalmartSalesData.csv, obtained from Kaggle, includes variables relevant to Walmart Inc.'s operations, aligning with the project's objectives. It contains data about Sales transactions, customer demographics, store layout</w:t>
      </w:r>
      <w:r w:rsidR="00046D62">
        <w:rPr>
          <w:rFonts w:ascii="Times New Roman" w:hAnsi="Times New Roman" w:cs="Times New Roman"/>
          <w:sz w:val="24"/>
          <w:szCs w:val="24"/>
        </w:rPr>
        <w:t>,</w:t>
      </w:r>
      <w:r w:rsidRPr="00AE78FA">
        <w:rPr>
          <w:rFonts w:ascii="Times New Roman" w:hAnsi="Times New Roman" w:cs="Times New Roman"/>
          <w:sz w:val="24"/>
          <w:szCs w:val="24"/>
        </w:rPr>
        <w:t xml:space="preserve"> and inventory levels.</w:t>
      </w:r>
    </w:p>
    <w:p w14:paraId="714D735C" w14:textId="6EEC1E0D"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Rationale for Using Secondary Data</w:t>
      </w:r>
      <w:r w:rsidRPr="00AE78FA">
        <w:rPr>
          <w:rFonts w:ascii="Times New Roman" w:hAnsi="Times New Roman" w:cs="Times New Roman"/>
          <w:sz w:val="24"/>
          <w:szCs w:val="24"/>
        </w:rPr>
        <w:t>: Secondary data is appropriate for this study due to its cost-effectiveness, time efficiency, and access to a large volume of relevant information.</w:t>
      </w:r>
      <w:r w:rsidR="009C3F5D">
        <w:rPr>
          <w:rFonts w:ascii="Times New Roman" w:hAnsi="Times New Roman" w:cs="Times New Roman"/>
          <w:sz w:val="24"/>
          <w:szCs w:val="24"/>
        </w:rPr>
        <w:t xml:space="preserve"> </w:t>
      </w:r>
      <w:r w:rsidR="008D4CD2">
        <w:rPr>
          <w:rFonts w:ascii="Times New Roman" w:hAnsi="Times New Roman" w:cs="Times New Roman"/>
          <w:sz w:val="24"/>
          <w:szCs w:val="24"/>
        </w:rPr>
        <w:t>A</w:t>
      </w:r>
      <w:r w:rsidR="00EE3911">
        <w:rPr>
          <w:rFonts w:ascii="Times New Roman" w:hAnsi="Times New Roman" w:cs="Times New Roman"/>
          <w:sz w:val="24"/>
          <w:szCs w:val="24"/>
        </w:rPr>
        <w:t xml:space="preserve">s </w:t>
      </w:r>
      <w:r w:rsidR="008D4CD2">
        <w:rPr>
          <w:rFonts w:ascii="Times New Roman" w:hAnsi="Times New Roman" w:cs="Times New Roman"/>
          <w:sz w:val="24"/>
          <w:szCs w:val="24"/>
        </w:rPr>
        <w:t>emphasized</w:t>
      </w:r>
      <w:r w:rsidR="00EE3911">
        <w:rPr>
          <w:rFonts w:ascii="Times New Roman" w:hAnsi="Times New Roman" w:cs="Times New Roman"/>
          <w:sz w:val="24"/>
          <w:szCs w:val="24"/>
        </w:rPr>
        <w:t xml:space="preserve"> by </w:t>
      </w:r>
      <w:sdt>
        <w:sdtPr>
          <w:rPr>
            <w:rFonts w:ascii="Times New Roman" w:hAnsi="Times New Roman" w:cs="Times New Roman"/>
            <w:sz w:val="24"/>
            <w:szCs w:val="24"/>
          </w:rPr>
          <w:id w:val="234976876"/>
          <w:citation/>
        </w:sdtPr>
        <w:sdtContent>
          <w:r w:rsidR="007A0AA2">
            <w:rPr>
              <w:rFonts w:ascii="Times New Roman" w:hAnsi="Times New Roman" w:cs="Times New Roman"/>
              <w:sz w:val="24"/>
              <w:szCs w:val="24"/>
            </w:rPr>
            <w:fldChar w:fldCharType="begin"/>
          </w:r>
          <w:r w:rsidR="007A0AA2">
            <w:rPr>
              <w:rFonts w:ascii="Times New Roman" w:hAnsi="Times New Roman" w:cs="Times New Roman"/>
              <w:sz w:val="24"/>
              <w:szCs w:val="24"/>
              <w:lang w:val="en-GB"/>
            </w:rPr>
            <w:instrText xml:space="preserve"> CITATION Rit19 \l 2057 </w:instrText>
          </w:r>
          <w:r w:rsidR="007A0AA2">
            <w:rPr>
              <w:rFonts w:ascii="Times New Roman" w:hAnsi="Times New Roman" w:cs="Times New Roman"/>
              <w:sz w:val="24"/>
              <w:szCs w:val="24"/>
            </w:rPr>
            <w:fldChar w:fldCharType="separate"/>
          </w:r>
          <w:r w:rsidR="007A0AA2" w:rsidRPr="007A0AA2">
            <w:rPr>
              <w:rFonts w:ascii="Times New Roman" w:hAnsi="Times New Roman" w:cs="Times New Roman"/>
              <w:noProof/>
              <w:sz w:val="24"/>
              <w:szCs w:val="24"/>
              <w:lang w:val="en-GB"/>
            </w:rPr>
            <w:t>(Wickham, 2019)</w:t>
          </w:r>
          <w:r w:rsidR="007A0AA2">
            <w:rPr>
              <w:rFonts w:ascii="Times New Roman" w:hAnsi="Times New Roman" w:cs="Times New Roman"/>
              <w:sz w:val="24"/>
              <w:szCs w:val="24"/>
            </w:rPr>
            <w:fldChar w:fldCharType="end"/>
          </w:r>
        </w:sdtContent>
      </w:sdt>
      <w:r w:rsidR="008D4CD2">
        <w:rPr>
          <w:rFonts w:ascii="Times New Roman" w:hAnsi="Times New Roman" w:cs="Times New Roman"/>
          <w:sz w:val="24"/>
          <w:szCs w:val="24"/>
        </w:rPr>
        <w:t>, using secondary data is more convenient</w:t>
      </w:r>
      <w:r w:rsidR="008D4CD2" w:rsidRPr="00AE78FA">
        <w:rPr>
          <w:rFonts w:ascii="Times New Roman" w:hAnsi="Times New Roman" w:cs="Times New Roman"/>
          <w:sz w:val="24"/>
          <w:szCs w:val="24"/>
        </w:rPr>
        <w:t xml:space="preserve"> </w:t>
      </w:r>
      <w:r w:rsidR="008D4CD2">
        <w:rPr>
          <w:rFonts w:ascii="Times New Roman" w:hAnsi="Times New Roman" w:cs="Times New Roman"/>
          <w:sz w:val="24"/>
          <w:szCs w:val="24"/>
        </w:rPr>
        <w:t xml:space="preserve">than gathering primary data, which typically is the most time-consuming and costly component of the </w:t>
      </w:r>
      <w:proofErr w:type="spellStart"/>
      <w:r w:rsidR="008D4CD2">
        <w:rPr>
          <w:rFonts w:ascii="Times New Roman" w:hAnsi="Times New Roman" w:cs="Times New Roman"/>
          <w:sz w:val="24"/>
          <w:szCs w:val="24"/>
        </w:rPr>
        <w:t>research</w:t>
      </w:r>
      <w:r w:rsidR="00013698">
        <w:rPr>
          <w:rFonts w:ascii="Times New Roman" w:hAnsi="Times New Roman" w:cs="Times New Roman"/>
          <w:sz w:val="24"/>
          <w:szCs w:val="24"/>
        </w:rPr>
        <w:t>.</w:t>
      </w:r>
      <w:del w:id="7" w:author="Deirdre Gouta Mmolotsa" w:date="2024-04-09T23:15:00Z">
        <w:r w:rsidRPr="00AE78FA" w:rsidDel="00942E38">
          <w:rPr>
            <w:rFonts w:ascii="Times New Roman" w:hAnsi="Times New Roman" w:cs="Times New Roman"/>
            <w:sz w:val="24"/>
            <w:szCs w:val="24"/>
          </w:rPr>
          <w:delText xml:space="preserve"> </w:delText>
        </w:r>
      </w:del>
      <w:r w:rsidR="00B362A8">
        <w:rPr>
          <w:rFonts w:ascii="Times New Roman" w:hAnsi="Times New Roman" w:cs="Times New Roman"/>
          <w:sz w:val="24"/>
          <w:szCs w:val="24"/>
        </w:rPr>
        <w:t>By</w:t>
      </w:r>
      <w:proofErr w:type="spellEnd"/>
      <w:r w:rsidR="00B362A8">
        <w:rPr>
          <w:rFonts w:ascii="Times New Roman" w:hAnsi="Times New Roman" w:cs="Times New Roman"/>
          <w:sz w:val="24"/>
          <w:szCs w:val="24"/>
        </w:rPr>
        <w:t xml:space="preserve"> leveraging pre-existing data</w:t>
      </w:r>
      <w:r w:rsidRPr="00AE78FA">
        <w:rPr>
          <w:rFonts w:ascii="Times New Roman" w:hAnsi="Times New Roman" w:cs="Times New Roman"/>
          <w:sz w:val="24"/>
          <w:szCs w:val="24"/>
        </w:rPr>
        <w:t xml:space="preserve">, sourced from datasets such as WalmartSalesData.csv obtained from </w:t>
      </w:r>
      <w:r w:rsidR="00D7446F" w:rsidRPr="00AE78FA">
        <w:rPr>
          <w:rFonts w:ascii="Times New Roman" w:hAnsi="Times New Roman" w:cs="Times New Roman"/>
          <w:sz w:val="24"/>
          <w:szCs w:val="24"/>
        </w:rPr>
        <w:t>Kaggle,</w:t>
      </w:r>
      <w:r w:rsidR="00D7446F">
        <w:rPr>
          <w:rFonts w:ascii="Times New Roman" w:hAnsi="Times New Roman" w:cs="Times New Roman"/>
          <w:sz w:val="24"/>
          <w:szCs w:val="24"/>
        </w:rPr>
        <w:t xml:space="preserve"> provide</w:t>
      </w:r>
      <w:r w:rsidRPr="00AE78FA">
        <w:rPr>
          <w:rFonts w:ascii="Times New Roman" w:hAnsi="Times New Roman" w:cs="Times New Roman"/>
          <w:sz w:val="24"/>
          <w:szCs w:val="24"/>
        </w:rPr>
        <w:t xml:space="preserve"> comprehensive insights into various aspects of Walmart Inc.'s operations, including sales transactions, customer demographics, store layout, and inventory levels.</w:t>
      </w:r>
      <w:r w:rsidR="00F542B2">
        <w:rPr>
          <w:rFonts w:ascii="Times New Roman" w:hAnsi="Times New Roman" w:cs="Times New Roman"/>
          <w:sz w:val="24"/>
          <w:szCs w:val="24"/>
        </w:rPr>
        <w:t xml:space="preserve"> </w:t>
      </w:r>
      <w:r w:rsidRPr="00AE78FA">
        <w:rPr>
          <w:rFonts w:ascii="Times New Roman" w:hAnsi="Times New Roman" w:cs="Times New Roman"/>
          <w:sz w:val="24"/>
          <w:szCs w:val="24"/>
        </w:rPr>
        <w:t xml:space="preserve"> </w:t>
      </w:r>
      <w:r w:rsidR="0071207B" w:rsidRPr="0071207B">
        <w:rPr>
          <w:rFonts w:ascii="Times New Roman" w:hAnsi="Times New Roman" w:cs="Times New Roman"/>
          <w:sz w:val="24"/>
          <w:szCs w:val="24"/>
        </w:rPr>
        <w:t xml:space="preserve">Instead of starting from scratch and trying to gather all the </w:t>
      </w:r>
      <w:proofErr w:type="gramStart"/>
      <w:r w:rsidR="0071207B" w:rsidRPr="0071207B">
        <w:rPr>
          <w:rFonts w:ascii="Times New Roman" w:hAnsi="Times New Roman" w:cs="Times New Roman"/>
          <w:sz w:val="24"/>
          <w:szCs w:val="24"/>
        </w:rPr>
        <w:t>data ,</w:t>
      </w:r>
      <w:proofErr w:type="gramEnd"/>
      <w:r w:rsidR="0071207B" w:rsidRPr="0071207B">
        <w:rPr>
          <w:rFonts w:ascii="Times New Roman" w:hAnsi="Times New Roman" w:cs="Times New Roman"/>
          <w:sz w:val="24"/>
          <w:szCs w:val="24"/>
        </w:rPr>
        <w:t xml:space="preserve"> </w:t>
      </w:r>
      <w:r w:rsidR="007B62F9">
        <w:rPr>
          <w:rFonts w:ascii="Times New Roman" w:hAnsi="Times New Roman" w:cs="Times New Roman"/>
          <w:sz w:val="24"/>
          <w:szCs w:val="24"/>
        </w:rPr>
        <w:t>the</w:t>
      </w:r>
      <w:r w:rsidR="0071207B" w:rsidRPr="0071207B">
        <w:rPr>
          <w:rFonts w:ascii="Times New Roman" w:hAnsi="Times New Roman" w:cs="Times New Roman"/>
          <w:sz w:val="24"/>
          <w:szCs w:val="24"/>
        </w:rPr>
        <w:t xml:space="preserve"> information that's already out there</w:t>
      </w:r>
      <w:r w:rsidR="007B62F9">
        <w:rPr>
          <w:rFonts w:ascii="Times New Roman" w:hAnsi="Times New Roman" w:cs="Times New Roman"/>
          <w:sz w:val="24"/>
          <w:szCs w:val="24"/>
        </w:rPr>
        <w:t xml:space="preserve"> can be used</w:t>
      </w:r>
      <w:r w:rsidR="0071207B" w:rsidRPr="0071207B">
        <w:rPr>
          <w:rFonts w:ascii="Times New Roman" w:hAnsi="Times New Roman" w:cs="Times New Roman"/>
          <w:sz w:val="24"/>
          <w:szCs w:val="24"/>
        </w:rPr>
        <w:t xml:space="preserve">. This saves time and effort </w:t>
      </w:r>
      <w:r w:rsidR="00E06A44">
        <w:rPr>
          <w:rFonts w:ascii="Times New Roman" w:hAnsi="Times New Roman" w:cs="Times New Roman"/>
          <w:sz w:val="24"/>
          <w:szCs w:val="24"/>
        </w:rPr>
        <w:t xml:space="preserve">without </w:t>
      </w:r>
      <w:r w:rsidR="005F3842">
        <w:rPr>
          <w:rFonts w:ascii="Times New Roman" w:hAnsi="Times New Roman" w:cs="Times New Roman"/>
          <w:sz w:val="24"/>
          <w:szCs w:val="24"/>
        </w:rPr>
        <w:t xml:space="preserve">worrying about </w:t>
      </w:r>
      <w:r w:rsidR="00E06A44">
        <w:rPr>
          <w:rFonts w:ascii="Times New Roman" w:hAnsi="Times New Roman" w:cs="Times New Roman"/>
          <w:sz w:val="24"/>
          <w:szCs w:val="24"/>
        </w:rPr>
        <w:t xml:space="preserve">having to </w:t>
      </w:r>
      <w:r w:rsidR="0071207B" w:rsidRPr="0071207B">
        <w:rPr>
          <w:rFonts w:ascii="Times New Roman" w:hAnsi="Times New Roman" w:cs="Times New Roman"/>
          <w:sz w:val="24"/>
          <w:szCs w:val="24"/>
        </w:rPr>
        <w:t xml:space="preserve">find people to take part in </w:t>
      </w:r>
      <w:r w:rsidR="00E06A44">
        <w:rPr>
          <w:rFonts w:ascii="Times New Roman" w:hAnsi="Times New Roman" w:cs="Times New Roman"/>
          <w:sz w:val="24"/>
          <w:szCs w:val="24"/>
        </w:rPr>
        <w:t xml:space="preserve">the </w:t>
      </w:r>
      <w:r w:rsidR="0071207B" w:rsidRPr="0071207B">
        <w:rPr>
          <w:rFonts w:ascii="Times New Roman" w:hAnsi="Times New Roman" w:cs="Times New Roman"/>
          <w:sz w:val="24"/>
          <w:szCs w:val="24"/>
        </w:rPr>
        <w:t xml:space="preserve">study, </w:t>
      </w:r>
      <w:r w:rsidR="00E06A44">
        <w:rPr>
          <w:rFonts w:ascii="Times New Roman" w:hAnsi="Times New Roman" w:cs="Times New Roman"/>
          <w:sz w:val="24"/>
          <w:szCs w:val="24"/>
        </w:rPr>
        <w:t>whether</w:t>
      </w:r>
      <w:r w:rsidR="0071207B" w:rsidRPr="0071207B">
        <w:rPr>
          <w:rFonts w:ascii="Times New Roman" w:hAnsi="Times New Roman" w:cs="Times New Roman"/>
          <w:sz w:val="24"/>
          <w:szCs w:val="24"/>
        </w:rPr>
        <w:t xml:space="preserve"> </w:t>
      </w:r>
      <w:r w:rsidR="00E06A44">
        <w:rPr>
          <w:rFonts w:ascii="Times New Roman" w:hAnsi="Times New Roman" w:cs="Times New Roman"/>
          <w:sz w:val="24"/>
          <w:szCs w:val="24"/>
        </w:rPr>
        <w:t>the collected data is enough</w:t>
      </w:r>
      <w:r w:rsidR="0071207B" w:rsidRPr="0071207B">
        <w:rPr>
          <w:rFonts w:ascii="Times New Roman" w:hAnsi="Times New Roman" w:cs="Times New Roman"/>
          <w:sz w:val="24"/>
          <w:szCs w:val="24"/>
        </w:rPr>
        <w:t>, or worry</w:t>
      </w:r>
      <w:r w:rsidR="005F3842">
        <w:rPr>
          <w:rFonts w:ascii="Times New Roman" w:hAnsi="Times New Roman" w:cs="Times New Roman"/>
          <w:sz w:val="24"/>
          <w:szCs w:val="24"/>
        </w:rPr>
        <w:t>ing</w:t>
      </w:r>
      <w:r w:rsidR="0071207B" w:rsidRPr="0071207B">
        <w:rPr>
          <w:rFonts w:ascii="Times New Roman" w:hAnsi="Times New Roman" w:cs="Times New Roman"/>
          <w:sz w:val="24"/>
          <w:szCs w:val="24"/>
        </w:rPr>
        <w:t xml:space="preserve"> about people dropping out of the study.</w:t>
      </w:r>
      <w:r w:rsidR="00D979D7">
        <w:rPr>
          <w:rFonts w:ascii="Times New Roman" w:hAnsi="Times New Roman" w:cs="Times New Roman"/>
          <w:sz w:val="24"/>
          <w:szCs w:val="24"/>
        </w:rPr>
        <w:t xml:space="preserve"> </w:t>
      </w:r>
      <w:r w:rsidR="003840C3">
        <w:rPr>
          <w:rFonts w:ascii="Times New Roman" w:hAnsi="Times New Roman" w:cs="Times New Roman"/>
          <w:sz w:val="24"/>
          <w:szCs w:val="24"/>
        </w:rPr>
        <w:t>S</w:t>
      </w:r>
      <w:r w:rsidRPr="00AE78FA">
        <w:rPr>
          <w:rFonts w:ascii="Times New Roman" w:hAnsi="Times New Roman" w:cs="Times New Roman"/>
          <w:sz w:val="24"/>
          <w:szCs w:val="24"/>
        </w:rPr>
        <w:t xml:space="preserve">econdary data </w:t>
      </w:r>
      <w:r w:rsidR="003840C3">
        <w:rPr>
          <w:rFonts w:ascii="Times New Roman" w:hAnsi="Times New Roman" w:cs="Times New Roman"/>
          <w:sz w:val="24"/>
          <w:szCs w:val="24"/>
        </w:rPr>
        <w:t>facilitates</w:t>
      </w:r>
      <w:r w:rsidRPr="00AE78FA">
        <w:rPr>
          <w:rFonts w:ascii="Times New Roman" w:hAnsi="Times New Roman" w:cs="Times New Roman"/>
          <w:sz w:val="24"/>
          <w:szCs w:val="24"/>
        </w:rPr>
        <w:t xml:space="preserve"> a thorough analysis of historical trends and patterns, facilitating the development of data-driven strategies to optimize retail operations and increase sales.</w:t>
      </w:r>
      <w:r w:rsidR="00E85C97">
        <w:rPr>
          <w:rFonts w:ascii="Times New Roman" w:hAnsi="Times New Roman" w:cs="Times New Roman"/>
          <w:sz w:val="24"/>
          <w:szCs w:val="24"/>
        </w:rPr>
        <w:t xml:space="preserve"> </w:t>
      </w:r>
      <w:r w:rsidRPr="00AE78FA">
        <w:rPr>
          <w:rFonts w:ascii="Times New Roman" w:hAnsi="Times New Roman" w:cs="Times New Roman"/>
          <w:sz w:val="24"/>
          <w:szCs w:val="24"/>
        </w:rPr>
        <w:t xml:space="preserve"> Purpose: The use of secondary data is justified by its relevance to the research objectives, enabling a comprehensive analysis of retail operations and sales performance.</w:t>
      </w:r>
    </w:p>
    <w:p w14:paraId="434F83E3"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lastRenderedPageBreak/>
        <w:t>Data Selection Criteria</w:t>
      </w:r>
      <w:r w:rsidRPr="00AE78FA">
        <w:rPr>
          <w:rFonts w:ascii="Times New Roman" w:hAnsi="Times New Roman" w:cs="Times New Roman"/>
          <w:sz w:val="24"/>
          <w:szCs w:val="24"/>
        </w:rPr>
        <w:t>: The dataset was selected based on criteria such as completeness, relevance, and availability of key variables. However, the limitation of the dataset covering a period of three months is acknowledged.</w:t>
      </w:r>
    </w:p>
    <w:p w14:paraId="5C8371DB" w14:textId="0EDE95E2"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Data Analysis Procedures</w:t>
      </w:r>
      <w:r w:rsidRPr="00AE78FA">
        <w:rPr>
          <w:rFonts w:ascii="Times New Roman" w:hAnsi="Times New Roman" w:cs="Times New Roman"/>
          <w:sz w:val="24"/>
          <w:szCs w:val="24"/>
        </w:rPr>
        <w:t xml:space="preserve">: Data Analysis was done using </w:t>
      </w:r>
      <w:r w:rsidR="009F6777">
        <w:rPr>
          <w:rFonts w:ascii="Times New Roman" w:hAnsi="Times New Roman" w:cs="Times New Roman"/>
          <w:sz w:val="24"/>
          <w:szCs w:val="24"/>
        </w:rPr>
        <w:t>Power BI</w:t>
      </w:r>
      <w:r w:rsidRPr="00AE78FA">
        <w:rPr>
          <w:rFonts w:ascii="Times New Roman" w:hAnsi="Times New Roman" w:cs="Times New Roman"/>
          <w:sz w:val="24"/>
          <w:szCs w:val="24"/>
        </w:rPr>
        <w:t xml:space="preserve"> and </w:t>
      </w:r>
      <w:r w:rsidR="009F6777">
        <w:rPr>
          <w:rFonts w:ascii="Times New Roman" w:hAnsi="Times New Roman" w:cs="Times New Roman"/>
          <w:sz w:val="24"/>
          <w:szCs w:val="24"/>
        </w:rPr>
        <w:t>E</w:t>
      </w:r>
      <w:r w:rsidRPr="00AE78FA">
        <w:rPr>
          <w:rFonts w:ascii="Times New Roman" w:hAnsi="Times New Roman" w:cs="Times New Roman"/>
          <w:sz w:val="24"/>
          <w:szCs w:val="24"/>
        </w:rPr>
        <w:t>xcel… Excel was used to obtain the summary of descriptive statistics. They provide insights into the central tendency, variability</w:t>
      </w:r>
      <w:r w:rsidR="009F6777">
        <w:rPr>
          <w:rFonts w:ascii="Times New Roman" w:hAnsi="Times New Roman" w:cs="Times New Roman"/>
          <w:sz w:val="24"/>
          <w:szCs w:val="24"/>
        </w:rPr>
        <w:t>,</w:t>
      </w:r>
      <w:r w:rsidRPr="00AE78FA">
        <w:rPr>
          <w:rFonts w:ascii="Times New Roman" w:hAnsi="Times New Roman" w:cs="Times New Roman"/>
          <w:sz w:val="24"/>
          <w:szCs w:val="24"/>
        </w:rPr>
        <w:t xml:space="preserve"> and distribution of relevant variables under investigation (Unit Price, Total Sales, Cost of Goods Sold, Gross Income</w:t>
      </w:r>
      <w:r w:rsidR="009F6777">
        <w:rPr>
          <w:rFonts w:ascii="Times New Roman" w:hAnsi="Times New Roman" w:cs="Times New Roman"/>
          <w:sz w:val="24"/>
          <w:szCs w:val="24"/>
        </w:rPr>
        <w:t>,</w:t>
      </w:r>
      <w:r w:rsidRPr="00AE78FA">
        <w:rPr>
          <w:rFonts w:ascii="Times New Roman" w:hAnsi="Times New Roman" w:cs="Times New Roman"/>
          <w:sz w:val="24"/>
          <w:szCs w:val="24"/>
        </w:rPr>
        <w:t xml:space="preserve"> and Rating). Subsequently</w:t>
      </w:r>
      <w:r w:rsidR="009F6777">
        <w:rPr>
          <w:rFonts w:ascii="Times New Roman" w:hAnsi="Times New Roman" w:cs="Times New Roman"/>
          <w:sz w:val="24"/>
          <w:szCs w:val="24"/>
        </w:rPr>
        <w:t>,</w:t>
      </w:r>
      <w:r w:rsidRPr="00AE78FA">
        <w:rPr>
          <w:rFonts w:ascii="Times New Roman" w:hAnsi="Times New Roman" w:cs="Times New Roman"/>
          <w:sz w:val="24"/>
          <w:szCs w:val="24"/>
        </w:rPr>
        <w:t xml:space="preserve"> visualizations done on </w:t>
      </w:r>
      <w:r w:rsidR="009F6777">
        <w:rPr>
          <w:rFonts w:ascii="Times New Roman" w:hAnsi="Times New Roman" w:cs="Times New Roman"/>
          <w:sz w:val="24"/>
          <w:szCs w:val="24"/>
        </w:rPr>
        <w:t>P</w:t>
      </w:r>
      <w:r w:rsidRPr="00AE78FA">
        <w:rPr>
          <w:rFonts w:ascii="Times New Roman" w:hAnsi="Times New Roman" w:cs="Times New Roman"/>
          <w:sz w:val="24"/>
          <w:szCs w:val="24"/>
        </w:rPr>
        <w:t xml:space="preserve">ower </w:t>
      </w:r>
      <w:r w:rsidR="009F6777">
        <w:rPr>
          <w:rFonts w:ascii="Times New Roman" w:hAnsi="Times New Roman" w:cs="Times New Roman"/>
          <w:sz w:val="24"/>
          <w:szCs w:val="24"/>
        </w:rPr>
        <w:t>BI</w:t>
      </w:r>
      <w:r w:rsidRPr="00AE78FA">
        <w:rPr>
          <w:rFonts w:ascii="Times New Roman" w:hAnsi="Times New Roman" w:cs="Times New Roman"/>
          <w:sz w:val="24"/>
          <w:szCs w:val="24"/>
        </w:rPr>
        <w:t xml:space="preserve"> are used in comparative analysis to identify the impact of independent variables on dependent variables. Comparative</w:t>
      </w:r>
      <w:r w:rsidR="00481DB9">
        <w:rPr>
          <w:rFonts w:ascii="Times New Roman" w:hAnsi="Times New Roman" w:cs="Times New Roman"/>
          <w:sz w:val="24"/>
          <w:szCs w:val="24"/>
        </w:rPr>
        <w:t>/ Benchmarking</w:t>
      </w:r>
      <w:r w:rsidRPr="00AE78FA">
        <w:rPr>
          <w:rFonts w:ascii="Times New Roman" w:hAnsi="Times New Roman" w:cs="Times New Roman"/>
          <w:sz w:val="24"/>
          <w:szCs w:val="24"/>
        </w:rPr>
        <w:t xml:space="preserve"> analysis is another important method used to compare different segments of the dataset or compare Walmart Inc.'s performance with industry benchmarks or competitors. This analysis helps to identify areas of strength and weakness and benchmark performance against industry standards</w:t>
      </w:r>
      <w:r w:rsidR="00481DB9">
        <w:rPr>
          <w:rFonts w:ascii="Times New Roman" w:hAnsi="Times New Roman" w:cs="Times New Roman"/>
          <w:sz w:val="24"/>
          <w:szCs w:val="24"/>
        </w:rPr>
        <w:t xml:space="preserve"> </w:t>
      </w:r>
      <w:sdt>
        <w:sdtPr>
          <w:rPr>
            <w:rFonts w:ascii="Times New Roman" w:hAnsi="Times New Roman" w:cs="Times New Roman"/>
            <w:sz w:val="24"/>
            <w:szCs w:val="24"/>
          </w:rPr>
          <w:id w:val="1721938719"/>
          <w:citation/>
        </w:sdtPr>
        <w:sdtContent>
          <w:r w:rsidR="00E5381E">
            <w:rPr>
              <w:rFonts w:ascii="Times New Roman" w:hAnsi="Times New Roman" w:cs="Times New Roman"/>
              <w:sz w:val="24"/>
              <w:szCs w:val="24"/>
            </w:rPr>
            <w:fldChar w:fldCharType="begin"/>
          </w:r>
          <w:r w:rsidR="00394B41">
            <w:rPr>
              <w:rFonts w:ascii="Times New Roman" w:hAnsi="Times New Roman" w:cs="Times New Roman"/>
              <w:sz w:val="24"/>
              <w:szCs w:val="24"/>
              <w:lang w:val="en-GB"/>
            </w:rPr>
            <w:instrText xml:space="preserve">CITATION Bal14 \l 2057 </w:instrText>
          </w:r>
          <w:r w:rsidR="00E5381E">
            <w:rPr>
              <w:rFonts w:ascii="Times New Roman" w:hAnsi="Times New Roman" w:cs="Times New Roman"/>
              <w:sz w:val="24"/>
              <w:szCs w:val="24"/>
            </w:rPr>
            <w:fldChar w:fldCharType="separate"/>
          </w:r>
          <w:r w:rsidR="00394B41" w:rsidRPr="00394B41">
            <w:rPr>
              <w:rFonts w:ascii="Times New Roman" w:hAnsi="Times New Roman" w:cs="Times New Roman"/>
              <w:noProof/>
              <w:sz w:val="24"/>
              <w:szCs w:val="24"/>
              <w:lang w:val="en-GB"/>
            </w:rPr>
            <w:t>(D'Lima, 2014)</w:t>
          </w:r>
          <w:r w:rsidR="00E5381E">
            <w:rPr>
              <w:rFonts w:ascii="Times New Roman" w:hAnsi="Times New Roman" w:cs="Times New Roman"/>
              <w:sz w:val="24"/>
              <w:szCs w:val="24"/>
            </w:rPr>
            <w:fldChar w:fldCharType="end"/>
          </w:r>
        </w:sdtContent>
      </w:sdt>
      <w:r w:rsidR="004E7CD6">
        <w:rPr>
          <w:rFonts w:ascii="Times New Roman" w:hAnsi="Times New Roman" w:cs="Times New Roman"/>
          <w:sz w:val="24"/>
          <w:szCs w:val="24"/>
        </w:rPr>
        <w:t xml:space="preserve"> </w:t>
      </w:r>
      <w:r w:rsidRPr="00E92FCF">
        <w:rPr>
          <w:rFonts w:ascii="Times New Roman" w:hAnsi="Times New Roman" w:cs="Times New Roman"/>
          <w:sz w:val="24"/>
          <w:szCs w:val="24"/>
        </w:rPr>
        <w:t xml:space="preserve">. Moreover, qualitative methods such as content analysis may be applied to </w:t>
      </w:r>
      <w:proofErr w:type="spellStart"/>
      <w:r w:rsidRPr="00E92FCF">
        <w:rPr>
          <w:rFonts w:ascii="Times New Roman" w:hAnsi="Times New Roman" w:cs="Times New Roman"/>
          <w:sz w:val="24"/>
          <w:szCs w:val="24"/>
        </w:rPr>
        <w:t>analyse</w:t>
      </w:r>
      <w:proofErr w:type="spellEnd"/>
      <w:r w:rsidRPr="00E92FCF">
        <w:rPr>
          <w:rFonts w:ascii="Times New Roman" w:hAnsi="Times New Roman" w:cs="Times New Roman"/>
          <w:sz w:val="24"/>
          <w:szCs w:val="24"/>
        </w:rPr>
        <w:t xml:space="preserve"> textual data within the dataset, such as customer feedback or product reviews</w:t>
      </w:r>
      <w:r w:rsidR="00E92FCF">
        <w:rPr>
          <w:rFonts w:ascii="Times New Roman" w:hAnsi="Times New Roman" w:cs="Times New Roman"/>
          <w:sz w:val="24"/>
          <w:szCs w:val="24"/>
        </w:rPr>
        <w:t>.</w:t>
      </w:r>
      <w:r w:rsidRPr="00AE78FA">
        <w:rPr>
          <w:rFonts w:ascii="Times New Roman" w:hAnsi="Times New Roman" w:cs="Times New Roman"/>
          <w:sz w:val="24"/>
          <w:szCs w:val="24"/>
        </w:rPr>
        <w:t xml:space="preserve"> Content analysis involves systematically categorizing and interpreting qualitative data to identify recurring themes or patterns, providing additional insights into customer preferences and </w:t>
      </w:r>
      <w:r w:rsidR="00AC3675" w:rsidRPr="00AE78FA">
        <w:rPr>
          <w:rFonts w:ascii="Times New Roman" w:hAnsi="Times New Roman" w:cs="Times New Roman"/>
          <w:sz w:val="24"/>
          <w:szCs w:val="24"/>
        </w:rPr>
        <w:t>behaviors</w:t>
      </w:r>
      <w:r w:rsidRPr="00AE78FA">
        <w:rPr>
          <w:rFonts w:ascii="Times New Roman" w:hAnsi="Times New Roman" w:cs="Times New Roman"/>
          <w:sz w:val="24"/>
          <w:szCs w:val="24"/>
        </w:rPr>
        <w:t xml:space="preserve">. The data analysis procedure </w:t>
      </w:r>
      <w:r w:rsidR="00A63982" w:rsidRPr="00AE78FA">
        <w:rPr>
          <w:rFonts w:ascii="Times New Roman" w:hAnsi="Times New Roman" w:cs="Times New Roman"/>
          <w:sz w:val="24"/>
          <w:szCs w:val="24"/>
        </w:rPr>
        <w:t>aims</w:t>
      </w:r>
      <w:r w:rsidRPr="00AE78FA">
        <w:rPr>
          <w:rFonts w:ascii="Times New Roman" w:hAnsi="Times New Roman" w:cs="Times New Roman"/>
          <w:sz w:val="24"/>
          <w:szCs w:val="24"/>
        </w:rPr>
        <w:t xml:space="preserve"> to interpret the secondary data comprehensively, providing valuable insights into retail operations and sales performance for Walmart.</w:t>
      </w:r>
    </w:p>
    <w:p w14:paraId="39B3C8F5" w14:textId="5E203648"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Evaluation of Data Quality</w:t>
      </w:r>
      <w:r w:rsidRPr="00AE78FA">
        <w:rPr>
          <w:rFonts w:ascii="Times New Roman" w:hAnsi="Times New Roman" w:cs="Times New Roman"/>
          <w:sz w:val="24"/>
          <w:szCs w:val="24"/>
        </w:rPr>
        <w:t>: To ensure the integrity of the analysis, the reliability, validity, and limitations of the secondary data are thoroughly assessed. Exploratory Data Analysis (EDA) is conducted to uncover patterns, trends, and outliers in the data</w:t>
      </w:r>
      <w:ins w:id="8" w:author="Deirdre Gouta Mmolotsa" w:date="2024-04-22T21:50:00Z">
        <w:r w:rsidR="00701AE2">
          <w:rPr>
            <w:rFonts w:ascii="Times New Roman" w:hAnsi="Times New Roman" w:cs="Times New Roman"/>
            <w:sz w:val="24"/>
            <w:szCs w:val="24"/>
          </w:rPr>
          <w:t xml:space="preserve"> </w:t>
        </w:r>
      </w:ins>
      <w:sdt>
        <w:sdtPr>
          <w:rPr>
            <w:rFonts w:ascii="Times New Roman" w:hAnsi="Times New Roman" w:cs="Times New Roman"/>
            <w:sz w:val="24"/>
            <w:szCs w:val="24"/>
          </w:rPr>
          <w:id w:val="1839572111"/>
          <w:citation/>
        </w:sdtPr>
        <w:sdtContent>
          <w:r w:rsidR="00FC6CB7">
            <w:rPr>
              <w:rFonts w:ascii="Times New Roman" w:hAnsi="Times New Roman" w:cs="Times New Roman"/>
              <w:sz w:val="24"/>
              <w:szCs w:val="24"/>
            </w:rPr>
            <w:fldChar w:fldCharType="begin"/>
          </w:r>
          <w:r w:rsidR="00FC6CB7">
            <w:rPr>
              <w:rFonts w:ascii="Times New Roman" w:hAnsi="Times New Roman" w:cs="Times New Roman"/>
              <w:sz w:val="24"/>
              <w:szCs w:val="24"/>
              <w:lang w:val="en-GB"/>
            </w:rPr>
            <w:instrText xml:space="preserve"> CITATION ibm20 \l 2057 </w:instrText>
          </w:r>
          <w:r w:rsidR="00FC6CB7">
            <w:rPr>
              <w:rFonts w:ascii="Times New Roman" w:hAnsi="Times New Roman" w:cs="Times New Roman"/>
              <w:sz w:val="24"/>
              <w:szCs w:val="24"/>
            </w:rPr>
            <w:fldChar w:fldCharType="separate"/>
          </w:r>
          <w:r w:rsidR="00FC6CB7" w:rsidRPr="00FC6CB7">
            <w:rPr>
              <w:rFonts w:ascii="Times New Roman" w:hAnsi="Times New Roman" w:cs="Times New Roman"/>
              <w:noProof/>
              <w:sz w:val="24"/>
              <w:szCs w:val="24"/>
              <w:lang w:val="en-GB"/>
            </w:rPr>
            <w:t>(IBM, 2020)</w:t>
          </w:r>
          <w:r w:rsidR="00FC6CB7">
            <w:rPr>
              <w:rFonts w:ascii="Times New Roman" w:hAnsi="Times New Roman" w:cs="Times New Roman"/>
              <w:sz w:val="24"/>
              <w:szCs w:val="24"/>
            </w:rPr>
            <w:fldChar w:fldCharType="end"/>
          </w:r>
        </w:sdtContent>
      </w:sdt>
      <w:r w:rsidRPr="00AE78FA">
        <w:rPr>
          <w:rFonts w:ascii="Times New Roman" w:hAnsi="Times New Roman" w:cs="Times New Roman"/>
          <w:sz w:val="24"/>
          <w:szCs w:val="24"/>
        </w:rPr>
        <w:t xml:space="preserve">. Valuable insights into sales and customer </w:t>
      </w:r>
      <w:r w:rsidR="005A6CCD" w:rsidRPr="00AE78FA">
        <w:rPr>
          <w:rFonts w:ascii="Times New Roman" w:hAnsi="Times New Roman" w:cs="Times New Roman"/>
          <w:sz w:val="24"/>
          <w:szCs w:val="24"/>
        </w:rPr>
        <w:t>behavior</w:t>
      </w:r>
      <w:r w:rsidRPr="00AE78FA">
        <w:rPr>
          <w:rFonts w:ascii="Times New Roman" w:hAnsi="Times New Roman" w:cs="Times New Roman"/>
          <w:sz w:val="24"/>
          <w:szCs w:val="24"/>
        </w:rPr>
        <w:t xml:space="preserve"> are gained through the utilization of various techniques such as visualizations, statistical summaries, and segment analysis. However, EDA plays a crucial role in assessing data quality, identifying anomalies, and generating hypotheses for further analysis</w:t>
      </w:r>
      <w:ins w:id="9" w:author="Deirdre Gouta Mmolotsa" w:date="2024-04-20T23:30:00Z">
        <w:r w:rsidR="00657582">
          <w:rPr>
            <w:rFonts w:ascii="Times New Roman" w:hAnsi="Times New Roman" w:cs="Times New Roman"/>
            <w:sz w:val="24"/>
            <w:szCs w:val="24"/>
          </w:rPr>
          <w:t xml:space="preserve"> </w:t>
        </w:r>
      </w:ins>
      <w:customXmlInsRangeStart w:id="10" w:author="Deirdre Gouta Mmolotsa" w:date="2024-04-20T23:30:00Z"/>
      <w:sdt>
        <w:sdtPr>
          <w:rPr>
            <w:rFonts w:ascii="Times New Roman" w:hAnsi="Times New Roman" w:cs="Times New Roman"/>
            <w:sz w:val="24"/>
            <w:szCs w:val="24"/>
          </w:rPr>
          <w:id w:val="-285121376"/>
          <w:citation/>
        </w:sdtPr>
        <w:sdtContent>
          <w:customXmlInsRangeEnd w:id="10"/>
          <w:ins w:id="11" w:author="Deirdre Gouta Mmolotsa" w:date="2024-04-20T23:30:00Z">
            <w:r w:rsidR="00657582">
              <w:rPr>
                <w:rFonts w:ascii="Times New Roman" w:hAnsi="Times New Roman" w:cs="Times New Roman"/>
                <w:sz w:val="24"/>
                <w:szCs w:val="24"/>
              </w:rPr>
              <w:fldChar w:fldCharType="begin"/>
            </w:r>
            <w:r w:rsidR="00657582">
              <w:rPr>
                <w:rFonts w:ascii="Times New Roman" w:hAnsi="Times New Roman" w:cs="Times New Roman"/>
                <w:sz w:val="24"/>
                <w:szCs w:val="24"/>
                <w:lang w:val="en-GB"/>
              </w:rPr>
              <w:instrText xml:space="preserve"> CITATION ibm20 \l 2057 </w:instrText>
            </w:r>
          </w:ins>
          <w:r w:rsidR="00657582">
            <w:rPr>
              <w:rFonts w:ascii="Times New Roman" w:hAnsi="Times New Roman" w:cs="Times New Roman"/>
              <w:sz w:val="24"/>
              <w:szCs w:val="24"/>
            </w:rPr>
            <w:fldChar w:fldCharType="separate"/>
          </w:r>
          <w:r w:rsidR="00780FFC">
            <w:rPr>
              <w:rFonts w:ascii="Times New Roman" w:hAnsi="Times New Roman" w:cs="Times New Roman"/>
              <w:noProof/>
              <w:sz w:val="24"/>
              <w:szCs w:val="24"/>
              <w:lang w:val="en-GB"/>
            </w:rPr>
            <w:t>(IBM, 2020)</w:t>
          </w:r>
          <w:ins w:id="12" w:author="Deirdre Gouta Mmolotsa" w:date="2024-04-20T23:30:00Z">
            <w:r w:rsidR="00657582">
              <w:rPr>
                <w:rFonts w:ascii="Times New Roman" w:hAnsi="Times New Roman" w:cs="Times New Roman"/>
                <w:sz w:val="24"/>
                <w:szCs w:val="24"/>
              </w:rPr>
              <w:fldChar w:fldCharType="end"/>
            </w:r>
          </w:ins>
          <w:customXmlInsRangeStart w:id="13" w:author="Deirdre Gouta Mmolotsa" w:date="2024-04-20T23:30:00Z"/>
        </w:sdtContent>
      </w:sdt>
      <w:customXmlInsRangeEnd w:id="13"/>
      <w:r w:rsidRPr="00AE78FA">
        <w:rPr>
          <w:rFonts w:ascii="Times New Roman" w:hAnsi="Times New Roman" w:cs="Times New Roman"/>
          <w:sz w:val="24"/>
          <w:szCs w:val="24"/>
        </w:rPr>
        <w:t xml:space="preserve">. It may also have limitations, such as its inability to detect </w:t>
      </w:r>
      <w:r w:rsidRPr="00AE78FA">
        <w:rPr>
          <w:rFonts w:ascii="Times New Roman" w:hAnsi="Times New Roman" w:cs="Times New Roman"/>
          <w:sz w:val="24"/>
          <w:szCs w:val="24"/>
        </w:rPr>
        <w:lastRenderedPageBreak/>
        <w:t>certain complex relationships within the data</w:t>
      </w:r>
      <w:ins w:id="14" w:author="Deirdre Gouta Mmolotsa" w:date="2024-04-20T23:29:00Z">
        <w:r w:rsidR="00C41555">
          <w:rPr>
            <w:rFonts w:ascii="Times New Roman" w:hAnsi="Times New Roman" w:cs="Times New Roman"/>
            <w:sz w:val="24"/>
            <w:szCs w:val="24"/>
          </w:rPr>
          <w:t>.</w:t>
        </w:r>
      </w:ins>
      <w:del w:id="15" w:author="Deirdre Gouta Mmolotsa" w:date="2024-04-20T23:29:00Z">
        <w:r w:rsidRPr="00AE78FA">
          <w:rPr>
            <w:rFonts w:ascii="Times New Roman" w:hAnsi="Times New Roman" w:cs="Times New Roman"/>
            <w:sz w:val="24"/>
            <w:szCs w:val="24"/>
          </w:rPr>
          <w:delText>.</w:delText>
        </w:r>
      </w:del>
      <w:r w:rsidRPr="00AE78FA">
        <w:rPr>
          <w:rFonts w:ascii="Times New Roman" w:hAnsi="Times New Roman" w:cs="Times New Roman"/>
          <w:sz w:val="24"/>
          <w:szCs w:val="24"/>
        </w:rPr>
        <w:t xml:space="preserve"> Therefore, a comprehensive assessment of data quality involves considering the strengths and weaknesses of EDA alongside other evaluation methods, ensuring a thorough understanding of the dataset's reliability and validity.</w:t>
      </w:r>
    </w:p>
    <w:p w14:paraId="17F70CCD" w14:textId="0CF740E0"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Predictive Modelling Development</w:t>
      </w:r>
      <w:r w:rsidRPr="00AE78FA">
        <w:rPr>
          <w:rFonts w:ascii="Times New Roman" w:hAnsi="Times New Roman" w:cs="Times New Roman"/>
          <w:sz w:val="24"/>
          <w:szCs w:val="24"/>
        </w:rPr>
        <w:t>: The project proceeds with the development of predictive models</w:t>
      </w:r>
      <w:r w:rsidR="006C633B">
        <w:rPr>
          <w:rFonts w:ascii="Times New Roman" w:hAnsi="Times New Roman" w:cs="Times New Roman"/>
          <w:sz w:val="24"/>
          <w:szCs w:val="24"/>
        </w:rPr>
        <w:t xml:space="preserve"> </w:t>
      </w:r>
      <w:del w:id="16" w:author="Deirdre Gouta Mmolotsa" w:date="2024-04-22T21:48:00Z">
        <w:r w:rsidRPr="00AE78FA">
          <w:rPr>
            <w:rFonts w:ascii="Times New Roman" w:hAnsi="Times New Roman" w:cs="Times New Roman"/>
            <w:sz w:val="24"/>
            <w:szCs w:val="24"/>
          </w:rPr>
          <w:delText xml:space="preserve"> </w:delText>
        </w:r>
      </w:del>
      <w:r w:rsidR="00CE0FEE">
        <w:rPr>
          <w:rFonts w:ascii="Times New Roman" w:hAnsi="Times New Roman" w:cs="Times New Roman"/>
          <w:sz w:val="24"/>
          <w:szCs w:val="24"/>
        </w:rPr>
        <w:t xml:space="preserve">using </w:t>
      </w:r>
      <w:r w:rsidRPr="00AE78FA">
        <w:rPr>
          <w:rFonts w:ascii="Times New Roman" w:hAnsi="Times New Roman" w:cs="Times New Roman"/>
          <w:sz w:val="24"/>
          <w:szCs w:val="24"/>
        </w:rPr>
        <w:t>statistical techniques</w:t>
      </w:r>
      <w:ins w:id="17" w:author="Deirdre Gouta Mmolotsa" w:date="2024-04-22T21:48:00Z">
        <w:r w:rsidR="002B1E48">
          <w:rPr>
            <w:rFonts w:ascii="Times New Roman" w:hAnsi="Times New Roman" w:cs="Times New Roman"/>
            <w:sz w:val="24"/>
            <w:szCs w:val="24"/>
          </w:rPr>
          <w:t xml:space="preserve"> such as Linear regression</w:t>
        </w:r>
      </w:ins>
      <w:r w:rsidRPr="00AE78FA">
        <w:rPr>
          <w:rFonts w:ascii="Times New Roman" w:hAnsi="Times New Roman" w:cs="Times New Roman"/>
          <w:sz w:val="24"/>
          <w:szCs w:val="24"/>
        </w:rPr>
        <w:t>.</w:t>
      </w:r>
      <w:r w:rsidR="004E6BAE">
        <w:rPr>
          <w:rFonts w:ascii="Times New Roman" w:hAnsi="Times New Roman" w:cs="Times New Roman"/>
          <w:sz w:val="24"/>
          <w:szCs w:val="24"/>
        </w:rPr>
        <w:t xml:space="preserve"> </w:t>
      </w:r>
      <w:r w:rsidR="004E6BAE" w:rsidRPr="00AE78FA">
        <w:rPr>
          <w:rFonts w:ascii="Times New Roman" w:hAnsi="Times New Roman" w:cs="Times New Roman"/>
          <w:sz w:val="24"/>
          <w:szCs w:val="24"/>
        </w:rPr>
        <w:t>Leveraging historical data, these models provide valuable insights for strategic decision-making</w:t>
      </w:r>
      <w:r w:rsidR="004E6BAE">
        <w:rPr>
          <w:rFonts w:ascii="Times New Roman" w:hAnsi="Times New Roman" w:cs="Times New Roman"/>
          <w:sz w:val="24"/>
          <w:szCs w:val="24"/>
        </w:rPr>
        <w:t xml:space="preserve"> across different aspects of Walmart Inc’s retail operations</w:t>
      </w:r>
      <w:r w:rsidR="004E6BAE" w:rsidRPr="00AE78FA">
        <w:rPr>
          <w:rFonts w:ascii="Times New Roman" w:hAnsi="Times New Roman" w:cs="Times New Roman"/>
          <w:sz w:val="24"/>
          <w:szCs w:val="24"/>
        </w:rPr>
        <w:t>.</w:t>
      </w:r>
      <w:r w:rsidRPr="00AE78FA">
        <w:rPr>
          <w:rFonts w:ascii="Times New Roman" w:hAnsi="Times New Roman" w:cs="Times New Roman"/>
          <w:sz w:val="24"/>
          <w:szCs w:val="24"/>
        </w:rPr>
        <w:t xml:space="preserve"> These models aim to forecast consumer </w:t>
      </w:r>
      <w:r w:rsidR="00EB0AB1">
        <w:rPr>
          <w:rFonts w:ascii="Times New Roman" w:hAnsi="Times New Roman" w:cs="Times New Roman"/>
          <w:sz w:val="24"/>
          <w:szCs w:val="24"/>
        </w:rPr>
        <w:t>demand</w:t>
      </w:r>
      <w:r w:rsidRPr="00AE78FA">
        <w:rPr>
          <w:rFonts w:ascii="Times New Roman" w:hAnsi="Times New Roman" w:cs="Times New Roman"/>
          <w:sz w:val="24"/>
          <w:szCs w:val="24"/>
        </w:rPr>
        <w:t>, optimize inventory levels, and enhance sales forecasting accuracy.</w:t>
      </w:r>
      <w:r w:rsidR="00FF31F2">
        <w:rPr>
          <w:rFonts w:ascii="Times New Roman" w:hAnsi="Times New Roman" w:cs="Times New Roman"/>
          <w:sz w:val="24"/>
          <w:szCs w:val="24"/>
        </w:rPr>
        <w:t xml:space="preserve"> </w:t>
      </w:r>
      <w:r w:rsidR="00A42530">
        <w:rPr>
          <w:rFonts w:ascii="Times New Roman" w:hAnsi="Times New Roman" w:cs="Times New Roman"/>
          <w:sz w:val="24"/>
          <w:szCs w:val="24"/>
        </w:rPr>
        <w:t xml:space="preserve">Predictive modeling also plays a crucial role in informing pricing strategies for </w:t>
      </w:r>
      <w:r w:rsidR="008F4033">
        <w:rPr>
          <w:rFonts w:ascii="Times New Roman" w:hAnsi="Times New Roman" w:cs="Times New Roman"/>
          <w:sz w:val="24"/>
          <w:szCs w:val="24"/>
        </w:rPr>
        <w:t>Walmart Inc. By analyzing historical pricing along various market factors as seen in the dataset</w:t>
      </w:r>
      <w:r w:rsidR="00C23606">
        <w:rPr>
          <w:rFonts w:ascii="Times New Roman" w:hAnsi="Times New Roman" w:cs="Times New Roman"/>
          <w:sz w:val="24"/>
          <w:szCs w:val="24"/>
        </w:rPr>
        <w:t>, predictive models can provide insights into optimal pricing strategies</w:t>
      </w:r>
      <w:r w:rsidR="004F1522">
        <w:rPr>
          <w:rFonts w:ascii="Times New Roman" w:hAnsi="Times New Roman" w:cs="Times New Roman"/>
          <w:sz w:val="24"/>
          <w:szCs w:val="24"/>
        </w:rPr>
        <w:t>.</w:t>
      </w:r>
      <w:r w:rsidRPr="00AE78FA">
        <w:rPr>
          <w:rFonts w:ascii="Times New Roman" w:hAnsi="Times New Roman" w:cs="Times New Roman"/>
          <w:sz w:val="24"/>
          <w:szCs w:val="24"/>
        </w:rPr>
        <w:t xml:space="preserve"> </w:t>
      </w:r>
    </w:p>
    <w:p w14:paraId="7BB2C266"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Implementation Strategy Formulation</w:t>
      </w:r>
      <w:r w:rsidRPr="00AE78FA">
        <w:rPr>
          <w:rFonts w:ascii="Times New Roman" w:hAnsi="Times New Roman" w:cs="Times New Roman"/>
          <w:sz w:val="24"/>
          <w:szCs w:val="24"/>
        </w:rPr>
        <w:t>: A comprehensive strategy is devised for implementing data analytics solutions in Walmart Inc.'s retail operations. Key considerations such as technology selection, organizational change management, collaborations, and resource allocation are addressed to ensure successful implementation and adoption of data analytics practices.</w:t>
      </w:r>
    </w:p>
    <w:p w14:paraId="13D8D086"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Framework Development and Validation</w:t>
      </w:r>
      <w:r w:rsidRPr="00AE78FA">
        <w:rPr>
          <w:rFonts w:ascii="Times New Roman" w:hAnsi="Times New Roman" w:cs="Times New Roman"/>
          <w:sz w:val="24"/>
          <w:szCs w:val="24"/>
        </w:rPr>
        <w:t>: A framework is developed to guide the design and implementation of the project, focusing on areas such as retail operations efficiency, inventory management, and customer experience. The framework's effectiveness and viability are then validated through benchmarking against industry standards and best practices.</w:t>
      </w:r>
    </w:p>
    <w:p w14:paraId="7FC455C1" w14:textId="77777777"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Documentation and Knowledge Transfer</w:t>
      </w:r>
      <w:r w:rsidRPr="00AE78FA">
        <w:rPr>
          <w:rFonts w:ascii="Times New Roman" w:hAnsi="Times New Roman" w:cs="Times New Roman"/>
          <w:sz w:val="24"/>
          <w:szCs w:val="24"/>
        </w:rPr>
        <w:t xml:space="preserve">: Detailed documentation and training materials are created to facilitate the adoption and integration of data analytics practices within Walmart Inc.'s personnel. Stakeholders are equipped with the necessary skills and knowledge to leverage </w:t>
      </w:r>
      <w:r w:rsidRPr="00AE78FA">
        <w:rPr>
          <w:rFonts w:ascii="Times New Roman" w:hAnsi="Times New Roman" w:cs="Times New Roman"/>
          <w:sz w:val="24"/>
          <w:szCs w:val="24"/>
        </w:rPr>
        <w:lastRenderedPageBreak/>
        <w:t>data effectively for decision-making, ensuring the successful implementation and sustainability of data-driven initiatives.</w:t>
      </w:r>
    </w:p>
    <w:p w14:paraId="2A1ACC58" w14:textId="19361102" w:rsidR="00AE78FA" w:rsidRPr="00AE78FA" w:rsidRDefault="00AE78FA" w:rsidP="00AE78FA">
      <w:pPr>
        <w:spacing w:line="480" w:lineRule="auto"/>
        <w:jc w:val="both"/>
        <w:rPr>
          <w:rFonts w:ascii="Times New Roman" w:hAnsi="Times New Roman" w:cs="Times New Roman"/>
          <w:sz w:val="24"/>
          <w:szCs w:val="24"/>
        </w:rPr>
      </w:pPr>
      <w:r w:rsidRPr="00AE78FA">
        <w:rPr>
          <w:rFonts w:ascii="Times New Roman" w:hAnsi="Times New Roman" w:cs="Times New Roman"/>
          <w:b/>
          <w:bCs/>
          <w:sz w:val="24"/>
          <w:szCs w:val="24"/>
        </w:rPr>
        <w:t>Ethical Considerations</w:t>
      </w:r>
      <w:r w:rsidRPr="00AE78FA">
        <w:rPr>
          <w:rFonts w:ascii="Times New Roman" w:hAnsi="Times New Roman" w:cs="Times New Roman"/>
          <w:sz w:val="24"/>
          <w:szCs w:val="24"/>
        </w:rPr>
        <w:t xml:space="preserve">: </w:t>
      </w:r>
      <w:r w:rsidR="00AC2512">
        <w:rPr>
          <w:rFonts w:ascii="Times New Roman" w:hAnsi="Times New Roman" w:cs="Times New Roman"/>
          <w:sz w:val="24"/>
          <w:szCs w:val="24"/>
        </w:rPr>
        <w:t xml:space="preserve">The confidentiality of the data that has been used in this research </w:t>
      </w:r>
      <w:r w:rsidR="00850024">
        <w:rPr>
          <w:rFonts w:ascii="Times New Roman" w:hAnsi="Times New Roman" w:cs="Times New Roman"/>
          <w:sz w:val="24"/>
          <w:szCs w:val="24"/>
        </w:rPr>
        <w:t xml:space="preserve">has been considered. Each customer has been identified by the invoice ID, </w:t>
      </w:r>
      <w:proofErr w:type="gramStart"/>
      <w:r w:rsidR="00850024">
        <w:rPr>
          <w:rFonts w:ascii="Times New Roman" w:hAnsi="Times New Roman" w:cs="Times New Roman"/>
          <w:sz w:val="24"/>
          <w:szCs w:val="24"/>
        </w:rPr>
        <w:t>gender</w:t>
      </w:r>
      <w:proofErr w:type="gramEnd"/>
      <w:r w:rsidR="00850024">
        <w:rPr>
          <w:rFonts w:ascii="Times New Roman" w:hAnsi="Times New Roman" w:cs="Times New Roman"/>
          <w:sz w:val="24"/>
          <w:szCs w:val="24"/>
        </w:rPr>
        <w:t xml:space="preserve"> and customer type</w:t>
      </w:r>
      <w:r w:rsidR="00F762F7">
        <w:rPr>
          <w:rFonts w:ascii="Times New Roman" w:hAnsi="Times New Roman" w:cs="Times New Roman"/>
          <w:sz w:val="24"/>
          <w:szCs w:val="24"/>
        </w:rPr>
        <w:t>. It doesn’t really contain data which can be deemed as sensitive</w:t>
      </w:r>
      <w:r w:rsidR="00AF098C">
        <w:rPr>
          <w:rFonts w:ascii="Times New Roman" w:hAnsi="Times New Roman" w:cs="Times New Roman"/>
          <w:sz w:val="24"/>
          <w:szCs w:val="24"/>
        </w:rPr>
        <w:t xml:space="preserve"> therefore it is safe to say privacy rights have been </w:t>
      </w:r>
      <w:r w:rsidR="00DA62A2">
        <w:rPr>
          <w:rFonts w:ascii="Times New Roman" w:hAnsi="Times New Roman" w:cs="Times New Roman"/>
          <w:sz w:val="24"/>
          <w:szCs w:val="24"/>
        </w:rPr>
        <w:t>protected by the person who initially collected the data.</w:t>
      </w:r>
      <w:r w:rsidR="009C5D62">
        <w:rPr>
          <w:rFonts w:ascii="Times New Roman" w:hAnsi="Times New Roman" w:cs="Times New Roman"/>
          <w:sz w:val="24"/>
          <w:szCs w:val="24"/>
        </w:rPr>
        <w:t xml:space="preserve"> Biases have been avoided during the data analysis process</w:t>
      </w:r>
      <w:r w:rsidR="00281C13">
        <w:rPr>
          <w:rFonts w:ascii="Times New Roman" w:hAnsi="Times New Roman" w:cs="Times New Roman"/>
          <w:sz w:val="24"/>
          <w:szCs w:val="24"/>
        </w:rPr>
        <w:t xml:space="preserve"> to ensure fairness and equity of the individuals represented in the data. This can be seen </w:t>
      </w:r>
      <w:r w:rsidR="001B07E1">
        <w:rPr>
          <w:rFonts w:ascii="Times New Roman" w:hAnsi="Times New Roman" w:cs="Times New Roman"/>
          <w:sz w:val="24"/>
          <w:szCs w:val="24"/>
        </w:rPr>
        <w:t>in the sample data being used for predictive modeling where an equal number of both genders is included</w:t>
      </w:r>
      <w:r w:rsidR="000E5B4D">
        <w:rPr>
          <w:rFonts w:ascii="Times New Roman" w:hAnsi="Times New Roman" w:cs="Times New Roman"/>
          <w:sz w:val="24"/>
          <w:szCs w:val="24"/>
        </w:rPr>
        <w:t xml:space="preserve"> to avoid perpetuating stereotypes or discrimination.</w:t>
      </w:r>
      <w:r w:rsidR="00FD5922">
        <w:rPr>
          <w:rFonts w:ascii="Times New Roman" w:hAnsi="Times New Roman" w:cs="Times New Roman"/>
          <w:sz w:val="24"/>
          <w:szCs w:val="24"/>
        </w:rPr>
        <w:t xml:space="preserve"> Transparency has been maintained throughout the project about the practices </w:t>
      </w:r>
      <w:r w:rsidR="004E3CB8">
        <w:rPr>
          <w:rFonts w:ascii="Times New Roman" w:hAnsi="Times New Roman" w:cs="Times New Roman"/>
          <w:sz w:val="24"/>
          <w:szCs w:val="24"/>
        </w:rPr>
        <w:t xml:space="preserve">involved from accessing the </w:t>
      </w:r>
      <w:proofErr w:type="spellStart"/>
      <w:r w:rsidR="004E3CB8">
        <w:rPr>
          <w:rFonts w:ascii="Times New Roman" w:hAnsi="Times New Roman" w:cs="Times New Roman"/>
          <w:sz w:val="24"/>
          <w:szCs w:val="24"/>
        </w:rPr>
        <w:t>WalmartSalesDataset</w:t>
      </w:r>
      <w:proofErr w:type="spellEnd"/>
      <w:r w:rsidR="00491E2C">
        <w:rPr>
          <w:rFonts w:ascii="Times New Roman" w:hAnsi="Times New Roman" w:cs="Times New Roman"/>
          <w:sz w:val="24"/>
          <w:szCs w:val="24"/>
        </w:rPr>
        <w:t xml:space="preserve">, preprocessing and </w:t>
      </w:r>
      <w:proofErr w:type="spellStart"/>
      <w:r w:rsidR="00491E2C">
        <w:rPr>
          <w:rFonts w:ascii="Times New Roman" w:hAnsi="Times New Roman" w:cs="Times New Roman"/>
          <w:sz w:val="24"/>
          <w:szCs w:val="24"/>
        </w:rPr>
        <w:t>analysing</w:t>
      </w:r>
      <w:proofErr w:type="spellEnd"/>
      <w:r w:rsidR="00491E2C">
        <w:rPr>
          <w:rFonts w:ascii="Times New Roman" w:hAnsi="Times New Roman" w:cs="Times New Roman"/>
          <w:sz w:val="24"/>
          <w:szCs w:val="24"/>
        </w:rPr>
        <w:t xml:space="preserve"> it as well as </w:t>
      </w:r>
      <w:r w:rsidR="00B13B6D">
        <w:rPr>
          <w:rFonts w:ascii="Times New Roman" w:hAnsi="Times New Roman" w:cs="Times New Roman"/>
          <w:sz w:val="24"/>
          <w:szCs w:val="24"/>
        </w:rPr>
        <w:t>on how it was used in predictive model development</w:t>
      </w:r>
      <w:r w:rsidR="00633C98">
        <w:rPr>
          <w:rFonts w:ascii="Times New Roman" w:hAnsi="Times New Roman" w:cs="Times New Roman"/>
          <w:sz w:val="24"/>
          <w:szCs w:val="24"/>
        </w:rPr>
        <w:t xml:space="preserve"> and the </w:t>
      </w:r>
      <w:r w:rsidR="00EA5ED1">
        <w:rPr>
          <w:rFonts w:ascii="Times New Roman" w:hAnsi="Times New Roman" w:cs="Times New Roman"/>
          <w:sz w:val="24"/>
          <w:szCs w:val="24"/>
        </w:rPr>
        <w:t>methodologies</w:t>
      </w:r>
      <w:r w:rsidR="00633C98">
        <w:rPr>
          <w:rFonts w:ascii="Times New Roman" w:hAnsi="Times New Roman" w:cs="Times New Roman"/>
          <w:sz w:val="24"/>
          <w:szCs w:val="24"/>
        </w:rPr>
        <w:t xml:space="preserve"> used.</w:t>
      </w:r>
    </w:p>
    <w:p w14:paraId="3D6C8028" w14:textId="47300B80" w:rsidR="0076636F" w:rsidRPr="001329E9" w:rsidDel="001329E9" w:rsidRDefault="00AE78FA" w:rsidP="0076636F">
      <w:pPr>
        <w:spacing w:line="480" w:lineRule="auto"/>
        <w:jc w:val="both"/>
        <w:rPr>
          <w:del w:id="18" w:author="Reneilwe Keoagile" w:date="2024-04-16T09:35:00Z"/>
          <w:rFonts w:ascii="Times New Roman" w:hAnsi="Times New Roman" w:cs="Times New Roman"/>
          <w:sz w:val="24"/>
          <w:szCs w:val="24"/>
        </w:rPr>
      </w:pPr>
      <w:r w:rsidRPr="00AE78FA">
        <w:rPr>
          <w:rFonts w:ascii="Times New Roman" w:hAnsi="Times New Roman" w:cs="Times New Roman"/>
          <w:b/>
          <w:bCs/>
          <w:sz w:val="24"/>
          <w:szCs w:val="24"/>
        </w:rPr>
        <w:t>Limitations of Secondary Analysis</w:t>
      </w:r>
      <w:r w:rsidRPr="00AE78FA">
        <w:rPr>
          <w:rFonts w:ascii="Times New Roman" w:hAnsi="Times New Roman" w:cs="Times New Roman"/>
          <w:sz w:val="24"/>
          <w:szCs w:val="24"/>
        </w:rPr>
        <w:t>:</w:t>
      </w:r>
      <w:r w:rsidR="00EA5ED1">
        <w:rPr>
          <w:rFonts w:ascii="Times New Roman" w:hAnsi="Times New Roman" w:cs="Times New Roman"/>
          <w:sz w:val="24"/>
          <w:szCs w:val="24"/>
        </w:rPr>
        <w:t xml:space="preserve"> </w:t>
      </w:r>
      <w:r w:rsidR="00C25228">
        <w:rPr>
          <w:rFonts w:ascii="Times New Roman" w:hAnsi="Times New Roman" w:cs="Times New Roman"/>
          <w:sz w:val="24"/>
          <w:szCs w:val="24"/>
        </w:rPr>
        <w:t>The data being used in the project is secondary data</w:t>
      </w:r>
      <w:r w:rsidR="00E05DDD">
        <w:rPr>
          <w:rFonts w:ascii="Times New Roman" w:hAnsi="Times New Roman" w:cs="Times New Roman"/>
          <w:sz w:val="24"/>
          <w:szCs w:val="24"/>
        </w:rPr>
        <w:t xml:space="preserve"> obtained from </w:t>
      </w:r>
      <w:r w:rsidR="00484B0D">
        <w:rPr>
          <w:rFonts w:ascii="Times New Roman" w:hAnsi="Times New Roman" w:cs="Times New Roman"/>
          <w:sz w:val="24"/>
          <w:szCs w:val="24"/>
        </w:rPr>
        <w:t>Kaggle</w:t>
      </w:r>
      <w:r w:rsidR="00C25228">
        <w:rPr>
          <w:rFonts w:ascii="Times New Roman" w:hAnsi="Times New Roman" w:cs="Times New Roman"/>
          <w:sz w:val="24"/>
          <w:szCs w:val="24"/>
        </w:rPr>
        <w:t xml:space="preserve">, however, conducting </w:t>
      </w:r>
      <w:r w:rsidR="005A48D8">
        <w:rPr>
          <w:rFonts w:ascii="Times New Roman" w:hAnsi="Times New Roman" w:cs="Times New Roman"/>
          <w:sz w:val="24"/>
          <w:szCs w:val="24"/>
        </w:rPr>
        <w:t>secondary analysis mean relying on data collected by others.</w:t>
      </w:r>
      <w:r w:rsidR="00E05DDD">
        <w:rPr>
          <w:rFonts w:ascii="Times New Roman" w:hAnsi="Times New Roman" w:cs="Times New Roman"/>
          <w:sz w:val="24"/>
          <w:szCs w:val="24"/>
        </w:rPr>
        <w:t xml:space="preserve"> This lack of control over the data collection process</w:t>
      </w:r>
      <w:r w:rsidR="00570930">
        <w:rPr>
          <w:rFonts w:ascii="Times New Roman" w:hAnsi="Times New Roman" w:cs="Times New Roman"/>
          <w:sz w:val="24"/>
          <w:szCs w:val="24"/>
        </w:rPr>
        <w:t xml:space="preserve"> can lead </w:t>
      </w:r>
      <w:r w:rsidR="008E149A">
        <w:rPr>
          <w:rFonts w:ascii="Times New Roman" w:hAnsi="Times New Roman" w:cs="Times New Roman"/>
          <w:sz w:val="24"/>
          <w:szCs w:val="24"/>
        </w:rPr>
        <w:t xml:space="preserve">to </w:t>
      </w:r>
      <w:r w:rsidR="00570930">
        <w:rPr>
          <w:rFonts w:ascii="Times New Roman" w:hAnsi="Times New Roman" w:cs="Times New Roman"/>
          <w:sz w:val="24"/>
          <w:szCs w:val="24"/>
        </w:rPr>
        <w:t xml:space="preserve">limitations in the depth of analysis. As seen in </w:t>
      </w:r>
      <w:r w:rsidR="00351A70">
        <w:rPr>
          <w:rFonts w:ascii="Times New Roman" w:hAnsi="Times New Roman" w:cs="Times New Roman"/>
          <w:sz w:val="24"/>
          <w:szCs w:val="24"/>
        </w:rPr>
        <w:t xml:space="preserve">the Exploratory Data Analysis, it was identified that the dataset covers </w:t>
      </w:r>
      <w:r w:rsidR="00C51C7C">
        <w:rPr>
          <w:rFonts w:ascii="Times New Roman" w:hAnsi="Times New Roman" w:cs="Times New Roman"/>
          <w:sz w:val="24"/>
          <w:szCs w:val="24"/>
        </w:rPr>
        <w:t xml:space="preserve">a specific </w:t>
      </w:r>
      <w:r w:rsidR="008E149A">
        <w:rPr>
          <w:rFonts w:ascii="Times New Roman" w:hAnsi="Times New Roman" w:cs="Times New Roman"/>
          <w:sz w:val="24"/>
          <w:szCs w:val="24"/>
        </w:rPr>
        <w:t>period</w:t>
      </w:r>
      <w:r w:rsidR="00C51C7C">
        <w:rPr>
          <w:rFonts w:ascii="Times New Roman" w:hAnsi="Times New Roman" w:cs="Times New Roman"/>
          <w:sz w:val="24"/>
          <w:szCs w:val="24"/>
        </w:rPr>
        <w:t xml:space="preserve"> of three months. This limits the ability</w:t>
      </w:r>
      <w:r w:rsidR="00706242">
        <w:rPr>
          <w:rFonts w:ascii="Times New Roman" w:hAnsi="Times New Roman" w:cs="Times New Roman"/>
          <w:sz w:val="24"/>
          <w:szCs w:val="24"/>
        </w:rPr>
        <w:t xml:space="preserve"> to analyze long term trends or seasonal variations.</w:t>
      </w:r>
      <w:r w:rsidR="00C726CC">
        <w:rPr>
          <w:rFonts w:ascii="Times New Roman" w:hAnsi="Times New Roman" w:cs="Times New Roman"/>
          <w:sz w:val="24"/>
          <w:szCs w:val="24"/>
        </w:rPr>
        <w:t xml:space="preserve"> T</w:t>
      </w:r>
      <w:r w:rsidR="009B0595">
        <w:rPr>
          <w:rFonts w:ascii="Times New Roman" w:hAnsi="Times New Roman" w:cs="Times New Roman"/>
          <w:sz w:val="24"/>
          <w:szCs w:val="24"/>
        </w:rPr>
        <w:t>here is also a risk of misinterpreting or misunderstanding the context in which the data was collected. Without firsthand knowledge of the data collection process</w:t>
      </w:r>
      <w:r w:rsidR="00CE4264">
        <w:rPr>
          <w:rFonts w:ascii="Times New Roman" w:hAnsi="Times New Roman" w:cs="Times New Roman"/>
          <w:sz w:val="24"/>
          <w:szCs w:val="24"/>
        </w:rPr>
        <w:t xml:space="preserve"> and any limitations of biases that may have been present</w:t>
      </w:r>
      <w:r w:rsidR="008674D9">
        <w:rPr>
          <w:rFonts w:ascii="Times New Roman" w:hAnsi="Times New Roman" w:cs="Times New Roman"/>
          <w:sz w:val="24"/>
          <w:szCs w:val="24"/>
        </w:rPr>
        <w:t xml:space="preserve">, it may be possible that incorrect conclusions </w:t>
      </w:r>
      <w:r w:rsidR="008C411B">
        <w:rPr>
          <w:rFonts w:ascii="Times New Roman" w:hAnsi="Times New Roman" w:cs="Times New Roman"/>
          <w:sz w:val="24"/>
          <w:szCs w:val="24"/>
        </w:rPr>
        <w:t>or faulty assumptions about the data</w:t>
      </w:r>
      <w:r w:rsidR="00733F3F">
        <w:rPr>
          <w:rFonts w:ascii="Times New Roman" w:hAnsi="Times New Roman" w:cs="Times New Roman"/>
          <w:sz w:val="24"/>
          <w:szCs w:val="24"/>
        </w:rPr>
        <w:t xml:space="preserve"> are</w:t>
      </w:r>
      <w:r w:rsidR="008C411B">
        <w:rPr>
          <w:rFonts w:ascii="Times New Roman" w:hAnsi="Times New Roman" w:cs="Times New Roman"/>
          <w:sz w:val="24"/>
          <w:szCs w:val="24"/>
        </w:rPr>
        <w:t xml:space="preserve"> made</w:t>
      </w:r>
      <w:r w:rsidR="00AB4E75">
        <w:rPr>
          <w:rFonts w:ascii="Times New Roman" w:hAnsi="Times New Roman" w:cs="Times New Roman"/>
          <w:sz w:val="24"/>
          <w:szCs w:val="24"/>
        </w:rPr>
        <w:t xml:space="preserve"> about the data</w:t>
      </w:r>
      <w:r w:rsidR="00A32E82">
        <w:rPr>
          <w:rFonts w:ascii="Times New Roman" w:hAnsi="Times New Roman" w:cs="Times New Roman"/>
          <w:sz w:val="24"/>
          <w:szCs w:val="24"/>
        </w:rPr>
        <w:t xml:space="preserve"> during analysis</w:t>
      </w:r>
      <w:r w:rsidR="00AB4E75">
        <w:rPr>
          <w:rFonts w:ascii="Times New Roman" w:hAnsi="Times New Roman" w:cs="Times New Roman"/>
          <w:sz w:val="24"/>
          <w:szCs w:val="24"/>
        </w:rPr>
        <w:t>.</w:t>
      </w:r>
      <w:r w:rsidR="0076636F">
        <w:rPr>
          <w:rFonts w:ascii="Times New Roman" w:hAnsi="Times New Roman" w:cs="Times New Roman"/>
          <w:sz w:val="24"/>
          <w:szCs w:val="24"/>
        </w:rPr>
        <w:t xml:space="preserve"> Another highlighted issue</w:t>
      </w:r>
      <w:r w:rsidR="007C4FC8">
        <w:rPr>
          <w:rFonts w:ascii="Times New Roman" w:hAnsi="Times New Roman" w:cs="Times New Roman"/>
          <w:sz w:val="24"/>
          <w:szCs w:val="24"/>
        </w:rPr>
        <w:t xml:space="preserve"> </w:t>
      </w:r>
      <w:r w:rsidR="0076636F">
        <w:rPr>
          <w:rFonts w:ascii="Times New Roman" w:hAnsi="Times New Roman" w:cs="Times New Roman"/>
          <w:sz w:val="24"/>
          <w:szCs w:val="24"/>
        </w:rPr>
        <w:t>is that</w:t>
      </w:r>
      <w:r w:rsidR="002C17C7">
        <w:rPr>
          <w:rFonts w:ascii="Times New Roman" w:hAnsi="Times New Roman" w:cs="Times New Roman"/>
          <w:sz w:val="24"/>
          <w:szCs w:val="24"/>
        </w:rPr>
        <w:t xml:space="preserve"> </w:t>
      </w:r>
      <w:r w:rsidR="0076636F">
        <w:rPr>
          <w:rFonts w:ascii="Times New Roman" w:hAnsi="Times New Roman" w:cs="Times New Roman"/>
          <w:sz w:val="24"/>
          <w:szCs w:val="24"/>
        </w:rPr>
        <w:t>Secondary Data Analysis in this project is limited to the variables and information contained in the WalmartSalesdataset.csv</w:t>
      </w:r>
      <w:r w:rsidR="007C4FC8">
        <w:rPr>
          <w:rFonts w:ascii="Times New Roman" w:hAnsi="Times New Roman" w:cs="Times New Roman"/>
          <w:sz w:val="24"/>
          <w:szCs w:val="24"/>
        </w:rPr>
        <w:t xml:space="preserve">. The challenge of not being able to </w:t>
      </w:r>
      <w:r w:rsidR="001830E7">
        <w:rPr>
          <w:rFonts w:ascii="Times New Roman" w:hAnsi="Times New Roman" w:cs="Times New Roman"/>
          <w:sz w:val="24"/>
          <w:szCs w:val="24"/>
        </w:rPr>
        <w:t>collect primary data to su</w:t>
      </w:r>
      <w:r w:rsidR="00DB3F31">
        <w:rPr>
          <w:rFonts w:ascii="Times New Roman" w:hAnsi="Times New Roman" w:cs="Times New Roman"/>
          <w:sz w:val="24"/>
          <w:szCs w:val="24"/>
        </w:rPr>
        <w:t xml:space="preserve">it </w:t>
      </w:r>
      <w:r w:rsidR="006B70CE">
        <w:rPr>
          <w:rFonts w:ascii="Times New Roman" w:hAnsi="Times New Roman" w:cs="Times New Roman"/>
          <w:sz w:val="24"/>
          <w:szCs w:val="24"/>
        </w:rPr>
        <w:t xml:space="preserve">the nature of the research </w:t>
      </w:r>
      <w:r w:rsidR="0069152B">
        <w:rPr>
          <w:rFonts w:ascii="Times New Roman" w:hAnsi="Times New Roman" w:cs="Times New Roman"/>
          <w:sz w:val="24"/>
          <w:szCs w:val="24"/>
        </w:rPr>
        <w:t>and</w:t>
      </w:r>
      <w:r w:rsidR="007C4FC8" w:rsidRPr="007C4FC8">
        <w:rPr>
          <w:rFonts w:ascii="Times New Roman" w:hAnsi="Times New Roman" w:cs="Times New Roman"/>
          <w:sz w:val="24"/>
          <w:szCs w:val="24"/>
        </w:rPr>
        <w:t xml:space="preserve"> address specific research</w:t>
      </w:r>
      <w:r w:rsidR="006B70CE">
        <w:rPr>
          <w:rFonts w:ascii="Times New Roman" w:hAnsi="Times New Roman" w:cs="Times New Roman"/>
          <w:sz w:val="24"/>
          <w:szCs w:val="24"/>
        </w:rPr>
        <w:t xml:space="preserve"> aims</w:t>
      </w:r>
      <w:r w:rsidR="0069152B">
        <w:rPr>
          <w:rFonts w:ascii="Times New Roman" w:hAnsi="Times New Roman" w:cs="Times New Roman"/>
          <w:sz w:val="24"/>
          <w:szCs w:val="24"/>
        </w:rPr>
        <w:t>/</w:t>
      </w:r>
      <w:r w:rsidR="007C4FC8" w:rsidRPr="007C4FC8">
        <w:rPr>
          <w:rFonts w:ascii="Times New Roman" w:hAnsi="Times New Roman" w:cs="Times New Roman"/>
          <w:sz w:val="24"/>
          <w:szCs w:val="24"/>
        </w:rPr>
        <w:t>questions is limiting because some hypothesis cannot be made based on that dataset.</w:t>
      </w:r>
      <w:r w:rsidR="0076636F">
        <w:rPr>
          <w:rFonts w:ascii="Times New Roman" w:hAnsi="Times New Roman" w:cs="Times New Roman"/>
          <w:sz w:val="24"/>
          <w:szCs w:val="24"/>
        </w:rPr>
        <w:t xml:space="preserve"> </w:t>
      </w:r>
    </w:p>
    <w:p w14:paraId="611E0FED" w14:textId="6AF8A2F9" w:rsidR="00AE78FA" w:rsidRDefault="002C17C7" w:rsidP="001329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00B65B68">
        <w:rPr>
          <w:rFonts w:ascii="Times New Roman" w:hAnsi="Times New Roman" w:cs="Times New Roman"/>
          <w:sz w:val="24"/>
          <w:szCs w:val="24"/>
        </w:rPr>
        <w:t>analyzing</w:t>
      </w:r>
      <w:r>
        <w:rPr>
          <w:rFonts w:ascii="Times New Roman" w:hAnsi="Times New Roman" w:cs="Times New Roman"/>
          <w:sz w:val="24"/>
          <w:szCs w:val="24"/>
        </w:rPr>
        <w:t xml:space="preserve"> secondary</w:t>
      </w:r>
      <w:r w:rsidR="00B65B68">
        <w:rPr>
          <w:rFonts w:ascii="Times New Roman" w:hAnsi="Times New Roman" w:cs="Times New Roman"/>
          <w:sz w:val="24"/>
          <w:szCs w:val="24"/>
        </w:rPr>
        <w:t xml:space="preserve"> data, there is a limitation in terms of the scope </w:t>
      </w:r>
      <w:r w:rsidR="00B6319A">
        <w:rPr>
          <w:rFonts w:ascii="Times New Roman" w:hAnsi="Times New Roman" w:cs="Times New Roman"/>
          <w:sz w:val="24"/>
          <w:szCs w:val="24"/>
        </w:rPr>
        <w:t>of available data</w:t>
      </w:r>
      <w:r w:rsidR="007D7528">
        <w:rPr>
          <w:rFonts w:ascii="Times New Roman" w:hAnsi="Times New Roman" w:cs="Times New Roman"/>
          <w:sz w:val="24"/>
          <w:szCs w:val="24"/>
        </w:rPr>
        <w:t xml:space="preserve"> and </w:t>
      </w:r>
      <w:r w:rsidR="007D7528" w:rsidRPr="007D7528">
        <w:rPr>
          <w:rFonts w:ascii="Times New Roman" w:hAnsi="Times New Roman" w:cs="Times New Roman"/>
          <w:sz w:val="24"/>
          <w:szCs w:val="24"/>
        </w:rPr>
        <w:t>certain types of study designs and statistical tests</w:t>
      </w:r>
      <w:r w:rsidR="005A315A">
        <w:rPr>
          <w:rFonts w:ascii="Times New Roman" w:hAnsi="Times New Roman" w:cs="Times New Roman"/>
          <w:sz w:val="24"/>
          <w:szCs w:val="24"/>
        </w:rPr>
        <w:t xml:space="preserve"> as highlighted by </w:t>
      </w:r>
      <w:sdt>
        <w:sdtPr>
          <w:rPr>
            <w:rFonts w:ascii="Times New Roman" w:hAnsi="Times New Roman" w:cs="Times New Roman"/>
            <w:sz w:val="24"/>
            <w:szCs w:val="24"/>
          </w:rPr>
          <w:id w:val="-1184661943"/>
          <w:citation/>
        </w:sdtPr>
        <w:sdtContent>
          <w:r w:rsidR="005A315A">
            <w:rPr>
              <w:rFonts w:ascii="Times New Roman" w:hAnsi="Times New Roman" w:cs="Times New Roman"/>
              <w:sz w:val="24"/>
              <w:szCs w:val="24"/>
            </w:rPr>
            <w:fldChar w:fldCharType="begin"/>
          </w:r>
          <w:r w:rsidR="005A315A">
            <w:rPr>
              <w:rFonts w:ascii="Times New Roman" w:hAnsi="Times New Roman" w:cs="Times New Roman"/>
              <w:sz w:val="24"/>
              <w:szCs w:val="24"/>
              <w:lang w:val="en-GB"/>
            </w:rPr>
            <w:instrText xml:space="preserve"> CITATION Rit19 \l 2057 </w:instrText>
          </w:r>
          <w:r w:rsidR="005A315A">
            <w:rPr>
              <w:rFonts w:ascii="Times New Roman" w:hAnsi="Times New Roman" w:cs="Times New Roman"/>
              <w:sz w:val="24"/>
              <w:szCs w:val="24"/>
            </w:rPr>
            <w:fldChar w:fldCharType="separate"/>
          </w:r>
          <w:r w:rsidR="005A315A" w:rsidRPr="005A315A">
            <w:rPr>
              <w:rFonts w:ascii="Times New Roman" w:hAnsi="Times New Roman" w:cs="Times New Roman"/>
              <w:noProof/>
              <w:sz w:val="24"/>
              <w:szCs w:val="24"/>
              <w:lang w:val="en-GB"/>
            </w:rPr>
            <w:t>(Wickham, 2019)</w:t>
          </w:r>
          <w:r w:rsidR="005A315A">
            <w:rPr>
              <w:rFonts w:ascii="Times New Roman" w:hAnsi="Times New Roman" w:cs="Times New Roman"/>
              <w:sz w:val="24"/>
              <w:szCs w:val="24"/>
            </w:rPr>
            <w:fldChar w:fldCharType="end"/>
          </w:r>
        </w:sdtContent>
      </w:sdt>
      <w:r w:rsidR="007D7528" w:rsidRPr="007D7528">
        <w:rPr>
          <w:rFonts w:ascii="Times New Roman" w:hAnsi="Times New Roman" w:cs="Times New Roman"/>
          <w:sz w:val="24"/>
          <w:szCs w:val="24"/>
        </w:rPr>
        <w:t>. These studies typically focus on describing, exploring, and finding connections between different things in the data</w:t>
      </w:r>
      <w:r w:rsidR="0076636F">
        <w:rPr>
          <w:rFonts w:ascii="Times New Roman" w:hAnsi="Times New Roman" w:cs="Times New Roman"/>
          <w:sz w:val="24"/>
          <w:szCs w:val="24"/>
        </w:rPr>
        <w:t xml:space="preserve">. </w:t>
      </w:r>
      <w:r w:rsidR="0076636F" w:rsidRPr="0076636F">
        <w:rPr>
          <w:rFonts w:ascii="Times New Roman" w:hAnsi="Times New Roman" w:cs="Times New Roman"/>
          <w:sz w:val="24"/>
          <w:szCs w:val="24"/>
        </w:rPr>
        <w:t xml:space="preserve">They rely on observations from past events, so they're often looking backward rather than forward. This </w:t>
      </w:r>
      <w:r w:rsidR="005F3842" w:rsidRPr="0076636F">
        <w:rPr>
          <w:rFonts w:ascii="Times New Roman" w:hAnsi="Times New Roman" w:cs="Times New Roman"/>
          <w:sz w:val="24"/>
          <w:szCs w:val="24"/>
        </w:rPr>
        <w:t>means test</w:t>
      </w:r>
      <w:r w:rsidR="0076636F" w:rsidRPr="0076636F">
        <w:rPr>
          <w:rFonts w:ascii="Times New Roman" w:hAnsi="Times New Roman" w:cs="Times New Roman"/>
          <w:sz w:val="24"/>
          <w:szCs w:val="24"/>
        </w:rPr>
        <w:t xml:space="preserve"> cause-and-effect relationships would</w:t>
      </w:r>
      <w:r w:rsidR="00CC1F54">
        <w:rPr>
          <w:rFonts w:ascii="Times New Roman" w:hAnsi="Times New Roman" w:cs="Times New Roman"/>
          <w:sz w:val="24"/>
          <w:szCs w:val="24"/>
        </w:rPr>
        <w:t>n’t be possible unlike</w:t>
      </w:r>
      <w:r w:rsidR="0076636F" w:rsidRPr="0076636F">
        <w:rPr>
          <w:rFonts w:ascii="Times New Roman" w:hAnsi="Times New Roman" w:cs="Times New Roman"/>
          <w:sz w:val="24"/>
          <w:szCs w:val="24"/>
        </w:rPr>
        <w:t xml:space="preserve"> in a controlled experiment where change</w:t>
      </w:r>
      <w:r w:rsidR="00CC1F54">
        <w:rPr>
          <w:rFonts w:ascii="Times New Roman" w:hAnsi="Times New Roman" w:cs="Times New Roman"/>
          <w:sz w:val="24"/>
          <w:szCs w:val="24"/>
        </w:rPr>
        <w:t xml:space="preserve">s can be made </w:t>
      </w:r>
      <w:r w:rsidR="00AC3675">
        <w:rPr>
          <w:rFonts w:ascii="Times New Roman" w:hAnsi="Times New Roman" w:cs="Times New Roman"/>
          <w:sz w:val="24"/>
          <w:szCs w:val="24"/>
        </w:rPr>
        <w:t xml:space="preserve">during data collection </w:t>
      </w:r>
      <w:r w:rsidR="0076636F" w:rsidRPr="0076636F">
        <w:rPr>
          <w:rFonts w:ascii="Times New Roman" w:hAnsi="Times New Roman" w:cs="Times New Roman"/>
          <w:sz w:val="24"/>
          <w:szCs w:val="24"/>
        </w:rPr>
        <w:t>to see what happens</w:t>
      </w:r>
      <w:r w:rsidR="007D7528">
        <w:rPr>
          <w:rFonts w:ascii="Times New Roman" w:hAnsi="Times New Roman" w:cs="Times New Roman"/>
          <w:sz w:val="24"/>
          <w:szCs w:val="24"/>
        </w:rPr>
        <w:t>.</w:t>
      </w:r>
      <w:r w:rsidR="00B6319A">
        <w:rPr>
          <w:rFonts w:ascii="Times New Roman" w:hAnsi="Times New Roman" w:cs="Times New Roman"/>
          <w:sz w:val="24"/>
          <w:szCs w:val="24"/>
        </w:rPr>
        <w:t xml:space="preserve"> </w:t>
      </w:r>
    </w:p>
    <w:sdt>
      <w:sdtPr>
        <w:id w:val="-494648158"/>
        <w:docPartObj>
          <w:docPartGallery w:val="Bibliographies"/>
          <w:docPartUnique/>
        </w:docPartObj>
      </w:sdtPr>
      <w:sdtEndPr>
        <w:rPr>
          <w:rFonts w:asciiTheme="minorHAnsi" w:eastAsiaTheme="minorHAnsi" w:hAnsiTheme="minorHAnsi" w:cstheme="minorBidi"/>
          <w:color w:val="auto"/>
          <w:sz w:val="22"/>
          <w:szCs w:val="22"/>
        </w:rPr>
      </w:sdtEndPr>
      <w:sdtContent>
        <w:p w14:paraId="0564599C" w14:textId="2BFBADAD" w:rsidR="00AC1041" w:rsidRDefault="00AC1041">
          <w:pPr>
            <w:pStyle w:val="Heading1"/>
          </w:pPr>
          <w:r>
            <w:t>References</w:t>
          </w:r>
        </w:p>
        <w:sdt>
          <w:sdtPr>
            <w:id w:val="-573587230"/>
            <w:bibliography/>
          </w:sdtPr>
          <w:sdtContent>
            <w:p w14:paraId="5647109B" w14:textId="77777777" w:rsidR="00AC1041" w:rsidRDefault="00AC1041" w:rsidP="00AC1041">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D'Lima, B. K. a. C., 2014. Benchmarking as a measure of competitiveness. </w:t>
              </w:r>
              <w:r>
                <w:rPr>
                  <w:i/>
                  <w:iCs/>
                  <w:noProof/>
                </w:rPr>
                <w:t xml:space="preserve">International Journal of Process Management and Benchmarking, </w:t>
              </w:r>
              <w:r>
                <w:rPr>
                  <w:noProof/>
                </w:rPr>
                <w:t>4(3), p. 342.</w:t>
              </w:r>
            </w:p>
            <w:p w14:paraId="7F54DB4D" w14:textId="77777777" w:rsidR="00AC1041" w:rsidRDefault="00AC1041" w:rsidP="00AC1041">
              <w:pPr>
                <w:pStyle w:val="Bibliography"/>
                <w:rPr>
                  <w:noProof/>
                </w:rPr>
              </w:pPr>
              <w:r>
                <w:rPr>
                  <w:noProof/>
                </w:rPr>
                <w:t xml:space="preserve">IBM, 2020. </w:t>
              </w:r>
              <w:r>
                <w:rPr>
                  <w:i/>
                  <w:iCs/>
                  <w:noProof/>
                </w:rPr>
                <w:t xml:space="preserve">IBM. </w:t>
              </w:r>
              <w:r>
                <w:rPr>
                  <w:noProof/>
                </w:rPr>
                <w:t xml:space="preserve">[Online] </w:t>
              </w:r>
              <w:r>
                <w:rPr>
                  <w:noProof/>
                </w:rPr>
                <w:br/>
                <w:t xml:space="preserve">Available at: </w:t>
              </w:r>
              <w:r>
                <w:rPr>
                  <w:noProof/>
                  <w:u w:val="single"/>
                </w:rPr>
                <w:t>https://www.ibm.com/topics/exploratory-data-analysis</w:t>
              </w:r>
              <w:r>
                <w:rPr>
                  <w:noProof/>
                </w:rPr>
                <w:br/>
                <w:t>[Accessed 20 March 2024].</w:t>
              </w:r>
            </w:p>
            <w:p w14:paraId="756E26BC" w14:textId="77777777" w:rsidR="00AC1041" w:rsidRDefault="00AC1041" w:rsidP="00AC1041">
              <w:pPr>
                <w:pStyle w:val="Bibliography"/>
                <w:rPr>
                  <w:noProof/>
                </w:rPr>
              </w:pPr>
              <w:r>
                <w:rPr>
                  <w:noProof/>
                </w:rPr>
                <w:t xml:space="preserve">Pederson, L. a. V. a. W. a. K. a. R. M., 2020. Use of secondary data analyses in research: Pros and Cons. </w:t>
              </w:r>
              <w:r>
                <w:rPr>
                  <w:i/>
                  <w:iCs/>
                  <w:noProof/>
                </w:rPr>
                <w:t xml:space="preserve">Journal of Addiction Medicine and Therapeutics Science, </w:t>
              </w:r>
              <w:r>
                <w:rPr>
                  <w:noProof/>
                </w:rPr>
                <w:t>pp. 058-060.</w:t>
              </w:r>
            </w:p>
            <w:p w14:paraId="1DD0ED9D" w14:textId="77777777" w:rsidR="00AC1041" w:rsidRDefault="00AC1041" w:rsidP="00AC1041">
              <w:pPr>
                <w:pStyle w:val="Bibliography"/>
                <w:rPr>
                  <w:noProof/>
                </w:rPr>
              </w:pPr>
              <w:r>
                <w:rPr>
                  <w:noProof/>
                </w:rPr>
                <w:t xml:space="preserve">Wickham, R., 2019. Secondary Analysis Research. </w:t>
              </w:r>
              <w:r>
                <w:rPr>
                  <w:i/>
                  <w:iCs/>
                  <w:noProof/>
                </w:rPr>
                <w:t xml:space="preserve">Journal of the Advanced Practitioner in Oncology, </w:t>
              </w:r>
              <w:r>
                <w:rPr>
                  <w:noProof/>
                </w:rPr>
                <w:t>10(4), pp. 395-400.</w:t>
              </w:r>
            </w:p>
            <w:p w14:paraId="75CE71D6" w14:textId="5D76A743" w:rsidR="00AC1041" w:rsidRDefault="00AC1041" w:rsidP="00AC1041">
              <w:r>
                <w:rPr>
                  <w:b/>
                  <w:bCs/>
                  <w:noProof/>
                </w:rPr>
                <w:fldChar w:fldCharType="end"/>
              </w:r>
            </w:p>
          </w:sdtContent>
        </w:sdt>
      </w:sdtContent>
    </w:sdt>
    <w:p w14:paraId="245BA710" w14:textId="77777777" w:rsidR="00AC1041" w:rsidRPr="001329E9" w:rsidDel="001329E9" w:rsidRDefault="00AC1041" w:rsidP="00AE78FA">
      <w:pPr>
        <w:spacing w:line="480" w:lineRule="auto"/>
        <w:jc w:val="both"/>
        <w:rPr>
          <w:del w:id="19" w:author="Reneilwe Keoagile" w:date="2024-04-16T09:35:00Z"/>
          <w:rFonts w:ascii="Times New Roman" w:hAnsi="Times New Roman" w:cs="Times New Roman"/>
          <w:sz w:val="24"/>
          <w:szCs w:val="24"/>
        </w:rPr>
      </w:pPr>
    </w:p>
    <w:p w14:paraId="6F191293" w14:textId="77777777" w:rsidR="00D235A6" w:rsidRPr="001329E9" w:rsidRDefault="00D235A6" w:rsidP="001329E9">
      <w:pPr>
        <w:spacing w:line="480" w:lineRule="auto"/>
        <w:jc w:val="both"/>
        <w:rPr>
          <w:rPrChange w:id="20" w:author="Reneilwe Keoagile" w:date="2024-04-16T09:35:00Z">
            <w:rPr>
              <w:rFonts w:ascii="Times New Roman" w:hAnsi="Times New Roman" w:cs="Times New Roman"/>
              <w:sz w:val="24"/>
              <w:szCs w:val="24"/>
            </w:rPr>
          </w:rPrChange>
        </w:rPr>
      </w:pPr>
    </w:p>
    <w:sectPr w:rsidR="00D235A6" w:rsidRPr="0013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rdre Gouta Mmolotsa">
    <w15:presenceInfo w15:providerId="AD" w15:userId="S::bida22-068@thuto.bac.ac.bw::6542ce18-3cb8-4d1f-a300-c0b123395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NDOyNDc0NDI0MbdQ0lEKTi0uzszPAykwrwUAW7KmEiwAAAA="/>
  </w:docVars>
  <w:rsids>
    <w:rsidRoot w:val="00AE78FA"/>
    <w:rsid w:val="00013698"/>
    <w:rsid w:val="000360AE"/>
    <w:rsid w:val="000363F5"/>
    <w:rsid w:val="00042127"/>
    <w:rsid w:val="00046D62"/>
    <w:rsid w:val="00072F35"/>
    <w:rsid w:val="000A0AB8"/>
    <w:rsid w:val="000A2BB2"/>
    <w:rsid w:val="000D4987"/>
    <w:rsid w:val="000E39D2"/>
    <w:rsid w:val="000E4B65"/>
    <w:rsid w:val="000E5B4D"/>
    <w:rsid w:val="001329E9"/>
    <w:rsid w:val="001830E7"/>
    <w:rsid w:val="001A46EF"/>
    <w:rsid w:val="001B07E1"/>
    <w:rsid w:val="001C1D3F"/>
    <w:rsid w:val="001D5325"/>
    <w:rsid w:val="001D78AC"/>
    <w:rsid w:val="0021471F"/>
    <w:rsid w:val="00281C13"/>
    <w:rsid w:val="002B1E48"/>
    <w:rsid w:val="002C17C7"/>
    <w:rsid w:val="002D3703"/>
    <w:rsid w:val="00326C50"/>
    <w:rsid w:val="00351A70"/>
    <w:rsid w:val="00371F86"/>
    <w:rsid w:val="003840C3"/>
    <w:rsid w:val="00394B41"/>
    <w:rsid w:val="003B617F"/>
    <w:rsid w:val="003C2996"/>
    <w:rsid w:val="003D127F"/>
    <w:rsid w:val="003E13DF"/>
    <w:rsid w:val="003F1833"/>
    <w:rsid w:val="00481DB9"/>
    <w:rsid w:val="00484B0D"/>
    <w:rsid w:val="00491E2C"/>
    <w:rsid w:val="004B0D2B"/>
    <w:rsid w:val="004C3B1E"/>
    <w:rsid w:val="004D6651"/>
    <w:rsid w:val="004E3CB8"/>
    <w:rsid w:val="004E6BAE"/>
    <w:rsid w:val="004E7CD6"/>
    <w:rsid w:val="004F1522"/>
    <w:rsid w:val="00515C94"/>
    <w:rsid w:val="00520D78"/>
    <w:rsid w:val="005222B1"/>
    <w:rsid w:val="00564CA1"/>
    <w:rsid w:val="00570930"/>
    <w:rsid w:val="00594620"/>
    <w:rsid w:val="005A315A"/>
    <w:rsid w:val="005A48D8"/>
    <w:rsid w:val="005A6CCD"/>
    <w:rsid w:val="005B64F6"/>
    <w:rsid w:val="005C0287"/>
    <w:rsid w:val="005E0674"/>
    <w:rsid w:val="005E3B29"/>
    <w:rsid w:val="005F301E"/>
    <w:rsid w:val="005F3842"/>
    <w:rsid w:val="00633C98"/>
    <w:rsid w:val="006532F8"/>
    <w:rsid w:val="00657582"/>
    <w:rsid w:val="00680342"/>
    <w:rsid w:val="00680BCC"/>
    <w:rsid w:val="0069152B"/>
    <w:rsid w:val="006A430D"/>
    <w:rsid w:val="006B51B2"/>
    <w:rsid w:val="006B70CE"/>
    <w:rsid w:val="006C633B"/>
    <w:rsid w:val="006F7077"/>
    <w:rsid w:val="00701AE2"/>
    <w:rsid w:val="00706242"/>
    <w:rsid w:val="0071207B"/>
    <w:rsid w:val="00733F3F"/>
    <w:rsid w:val="0076636F"/>
    <w:rsid w:val="00780FFC"/>
    <w:rsid w:val="007A0AA2"/>
    <w:rsid w:val="007B110A"/>
    <w:rsid w:val="007B48ED"/>
    <w:rsid w:val="007B62F9"/>
    <w:rsid w:val="007C4FC8"/>
    <w:rsid w:val="007D22E3"/>
    <w:rsid w:val="007D7528"/>
    <w:rsid w:val="00842FC9"/>
    <w:rsid w:val="0084492E"/>
    <w:rsid w:val="00850024"/>
    <w:rsid w:val="008674D9"/>
    <w:rsid w:val="008B2BB3"/>
    <w:rsid w:val="008C411B"/>
    <w:rsid w:val="008D4CD2"/>
    <w:rsid w:val="008E149A"/>
    <w:rsid w:val="008F4033"/>
    <w:rsid w:val="0090776F"/>
    <w:rsid w:val="00942E38"/>
    <w:rsid w:val="00962EA4"/>
    <w:rsid w:val="00996D50"/>
    <w:rsid w:val="009B0595"/>
    <w:rsid w:val="009B72F5"/>
    <w:rsid w:val="009C3F5D"/>
    <w:rsid w:val="009C5D62"/>
    <w:rsid w:val="009F6777"/>
    <w:rsid w:val="00A32E82"/>
    <w:rsid w:val="00A3577A"/>
    <w:rsid w:val="00A36793"/>
    <w:rsid w:val="00A41460"/>
    <w:rsid w:val="00A42530"/>
    <w:rsid w:val="00A56A3B"/>
    <w:rsid w:val="00A63982"/>
    <w:rsid w:val="00AB4E75"/>
    <w:rsid w:val="00AB7408"/>
    <w:rsid w:val="00AC1041"/>
    <w:rsid w:val="00AC2512"/>
    <w:rsid w:val="00AC3675"/>
    <w:rsid w:val="00AE78FA"/>
    <w:rsid w:val="00AF098C"/>
    <w:rsid w:val="00B13B6D"/>
    <w:rsid w:val="00B26392"/>
    <w:rsid w:val="00B362A8"/>
    <w:rsid w:val="00B6319A"/>
    <w:rsid w:val="00B65B68"/>
    <w:rsid w:val="00B802BF"/>
    <w:rsid w:val="00BA7EAF"/>
    <w:rsid w:val="00BB55A4"/>
    <w:rsid w:val="00BC180D"/>
    <w:rsid w:val="00BC72CE"/>
    <w:rsid w:val="00BF02C1"/>
    <w:rsid w:val="00BF3C43"/>
    <w:rsid w:val="00C23606"/>
    <w:rsid w:val="00C25228"/>
    <w:rsid w:val="00C3622F"/>
    <w:rsid w:val="00C41555"/>
    <w:rsid w:val="00C441FA"/>
    <w:rsid w:val="00C51C7C"/>
    <w:rsid w:val="00C726CC"/>
    <w:rsid w:val="00C72B9E"/>
    <w:rsid w:val="00C73B5A"/>
    <w:rsid w:val="00CC1F54"/>
    <w:rsid w:val="00CD044B"/>
    <w:rsid w:val="00CD0983"/>
    <w:rsid w:val="00CE0FEE"/>
    <w:rsid w:val="00CE4264"/>
    <w:rsid w:val="00D235A6"/>
    <w:rsid w:val="00D736AC"/>
    <w:rsid w:val="00D7446F"/>
    <w:rsid w:val="00D90885"/>
    <w:rsid w:val="00D979D7"/>
    <w:rsid w:val="00DA62A2"/>
    <w:rsid w:val="00DB3F31"/>
    <w:rsid w:val="00DC433C"/>
    <w:rsid w:val="00DE4682"/>
    <w:rsid w:val="00E05DDD"/>
    <w:rsid w:val="00E06A44"/>
    <w:rsid w:val="00E47A2A"/>
    <w:rsid w:val="00E5381E"/>
    <w:rsid w:val="00E85C97"/>
    <w:rsid w:val="00E92FCF"/>
    <w:rsid w:val="00EA5ED1"/>
    <w:rsid w:val="00EB0AB1"/>
    <w:rsid w:val="00EE3911"/>
    <w:rsid w:val="00EE6AEF"/>
    <w:rsid w:val="00EF07CD"/>
    <w:rsid w:val="00F04621"/>
    <w:rsid w:val="00F542B2"/>
    <w:rsid w:val="00F6213E"/>
    <w:rsid w:val="00F762F7"/>
    <w:rsid w:val="00F8128F"/>
    <w:rsid w:val="00FB314E"/>
    <w:rsid w:val="00FC6CB7"/>
    <w:rsid w:val="00FD5922"/>
    <w:rsid w:val="00FF31F2"/>
    <w:rsid w:val="00FF4A2A"/>
    <w:rsid w:val="263A123F"/>
    <w:rsid w:val="4389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B57E"/>
  <w15:chartTrackingRefBased/>
  <w15:docId w15:val="{55B6E0A9-EDA1-4BE0-B95D-ADA52E8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FA"/>
    <w:rPr>
      <w:rFonts w:eastAsiaTheme="majorEastAsia" w:cstheme="majorBidi"/>
      <w:color w:val="272727" w:themeColor="text1" w:themeTint="D8"/>
    </w:rPr>
  </w:style>
  <w:style w:type="paragraph" w:styleId="Title">
    <w:name w:val="Title"/>
    <w:basedOn w:val="Normal"/>
    <w:next w:val="Normal"/>
    <w:link w:val="TitleChar"/>
    <w:uiPriority w:val="10"/>
    <w:qFormat/>
    <w:rsid w:val="00AE7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FA"/>
    <w:pPr>
      <w:spacing w:before="160"/>
      <w:jc w:val="center"/>
    </w:pPr>
    <w:rPr>
      <w:i/>
      <w:iCs/>
      <w:color w:val="404040" w:themeColor="text1" w:themeTint="BF"/>
    </w:rPr>
  </w:style>
  <w:style w:type="character" w:customStyle="1" w:styleId="QuoteChar">
    <w:name w:val="Quote Char"/>
    <w:basedOn w:val="DefaultParagraphFont"/>
    <w:link w:val="Quote"/>
    <w:uiPriority w:val="29"/>
    <w:rsid w:val="00AE78FA"/>
    <w:rPr>
      <w:i/>
      <w:iCs/>
      <w:color w:val="404040" w:themeColor="text1" w:themeTint="BF"/>
    </w:rPr>
  </w:style>
  <w:style w:type="paragraph" w:styleId="ListParagraph">
    <w:name w:val="List Paragraph"/>
    <w:basedOn w:val="Normal"/>
    <w:uiPriority w:val="34"/>
    <w:qFormat/>
    <w:rsid w:val="00AE78FA"/>
    <w:pPr>
      <w:ind w:left="720"/>
      <w:contextualSpacing/>
    </w:pPr>
  </w:style>
  <w:style w:type="character" w:styleId="IntenseEmphasis">
    <w:name w:val="Intense Emphasis"/>
    <w:basedOn w:val="DefaultParagraphFont"/>
    <w:uiPriority w:val="21"/>
    <w:qFormat/>
    <w:rsid w:val="00AE78FA"/>
    <w:rPr>
      <w:i/>
      <w:iCs/>
      <w:color w:val="0F4761" w:themeColor="accent1" w:themeShade="BF"/>
    </w:rPr>
  </w:style>
  <w:style w:type="paragraph" w:styleId="IntenseQuote">
    <w:name w:val="Intense Quote"/>
    <w:basedOn w:val="Normal"/>
    <w:next w:val="Normal"/>
    <w:link w:val="IntenseQuoteChar"/>
    <w:uiPriority w:val="30"/>
    <w:qFormat/>
    <w:rsid w:val="00AE7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8FA"/>
    <w:rPr>
      <w:i/>
      <w:iCs/>
      <w:color w:val="0F4761" w:themeColor="accent1" w:themeShade="BF"/>
    </w:rPr>
  </w:style>
  <w:style w:type="character" w:styleId="IntenseReference">
    <w:name w:val="Intense Reference"/>
    <w:basedOn w:val="DefaultParagraphFont"/>
    <w:uiPriority w:val="32"/>
    <w:qFormat/>
    <w:rsid w:val="00AE78FA"/>
    <w:rPr>
      <w:b/>
      <w:bCs/>
      <w:smallCaps/>
      <w:color w:val="0F4761" w:themeColor="accent1" w:themeShade="BF"/>
      <w:spacing w:val="5"/>
    </w:rPr>
  </w:style>
  <w:style w:type="character" w:styleId="CommentReference">
    <w:name w:val="annotation reference"/>
    <w:basedOn w:val="DefaultParagraphFont"/>
    <w:uiPriority w:val="99"/>
    <w:semiHidden/>
    <w:unhideWhenUsed/>
    <w:rsid w:val="00E47A2A"/>
    <w:rPr>
      <w:sz w:val="16"/>
      <w:szCs w:val="16"/>
    </w:rPr>
  </w:style>
  <w:style w:type="paragraph" w:styleId="CommentText">
    <w:name w:val="annotation text"/>
    <w:basedOn w:val="Normal"/>
    <w:link w:val="CommentTextChar"/>
    <w:uiPriority w:val="99"/>
    <w:unhideWhenUsed/>
    <w:rsid w:val="00E47A2A"/>
    <w:pPr>
      <w:spacing w:line="240" w:lineRule="auto"/>
    </w:pPr>
    <w:rPr>
      <w:sz w:val="20"/>
      <w:szCs w:val="20"/>
    </w:rPr>
  </w:style>
  <w:style w:type="character" w:customStyle="1" w:styleId="CommentTextChar">
    <w:name w:val="Comment Text Char"/>
    <w:basedOn w:val="DefaultParagraphFont"/>
    <w:link w:val="CommentText"/>
    <w:uiPriority w:val="99"/>
    <w:rsid w:val="00E47A2A"/>
    <w:rPr>
      <w:sz w:val="20"/>
      <w:szCs w:val="20"/>
    </w:rPr>
  </w:style>
  <w:style w:type="paragraph" w:styleId="CommentSubject">
    <w:name w:val="annotation subject"/>
    <w:basedOn w:val="CommentText"/>
    <w:next w:val="CommentText"/>
    <w:link w:val="CommentSubjectChar"/>
    <w:uiPriority w:val="99"/>
    <w:semiHidden/>
    <w:unhideWhenUsed/>
    <w:rsid w:val="00E47A2A"/>
    <w:rPr>
      <w:b/>
      <w:bCs/>
    </w:rPr>
  </w:style>
  <w:style w:type="character" w:customStyle="1" w:styleId="CommentSubjectChar">
    <w:name w:val="Comment Subject Char"/>
    <w:basedOn w:val="CommentTextChar"/>
    <w:link w:val="CommentSubject"/>
    <w:uiPriority w:val="99"/>
    <w:semiHidden/>
    <w:rsid w:val="00E47A2A"/>
    <w:rPr>
      <w:b/>
      <w:bCs/>
      <w:sz w:val="20"/>
      <w:szCs w:val="20"/>
    </w:rPr>
  </w:style>
  <w:style w:type="paragraph" w:styleId="Revision">
    <w:name w:val="Revision"/>
    <w:hidden/>
    <w:uiPriority w:val="99"/>
    <w:semiHidden/>
    <w:rsid w:val="003C2996"/>
    <w:pPr>
      <w:spacing w:after="0" w:line="240" w:lineRule="auto"/>
    </w:pPr>
  </w:style>
  <w:style w:type="paragraph" w:styleId="Bibliography">
    <w:name w:val="Bibliography"/>
    <w:basedOn w:val="Normal"/>
    <w:next w:val="Normal"/>
    <w:uiPriority w:val="37"/>
    <w:unhideWhenUsed/>
    <w:rsid w:val="00AC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589">
      <w:bodyDiv w:val="1"/>
      <w:marLeft w:val="0"/>
      <w:marRight w:val="0"/>
      <w:marTop w:val="0"/>
      <w:marBottom w:val="0"/>
      <w:divBdr>
        <w:top w:val="none" w:sz="0" w:space="0" w:color="auto"/>
        <w:left w:val="none" w:sz="0" w:space="0" w:color="auto"/>
        <w:bottom w:val="none" w:sz="0" w:space="0" w:color="auto"/>
        <w:right w:val="none" w:sz="0" w:space="0" w:color="auto"/>
      </w:divBdr>
    </w:div>
    <w:div w:id="200434120">
      <w:bodyDiv w:val="1"/>
      <w:marLeft w:val="0"/>
      <w:marRight w:val="0"/>
      <w:marTop w:val="0"/>
      <w:marBottom w:val="0"/>
      <w:divBdr>
        <w:top w:val="none" w:sz="0" w:space="0" w:color="auto"/>
        <w:left w:val="none" w:sz="0" w:space="0" w:color="auto"/>
        <w:bottom w:val="none" w:sz="0" w:space="0" w:color="auto"/>
        <w:right w:val="none" w:sz="0" w:space="0" w:color="auto"/>
      </w:divBdr>
    </w:div>
    <w:div w:id="352191547">
      <w:bodyDiv w:val="1"/>
      <w:marLeft w:val="0"/>
      <w:marRight w:val="0"/>
      <w:marTop w:val="0"/>
      <w:marBottom w:val="0"/>
      <w:divBdr>
        <w:top w:val="none" w:sz="0" w:space="0" w:color="auto"/>
        <w:left w:val="none" w:sz="0" w:space="0" w:color="auto"/>
        <w:bottom w:val="none" w:sz="0" w:space="0" w:color="auto"/>
        <w:right w:val="none" w:sz="0" w:space="0" w:color="auto"/>
      </w:divBdr>
    </w:div>
    <w:div w:id="354580980">
      <w:bodyDiv w:val="1"/>
      <w:marLeft w:val="0"/>
      <w:marRight w:val="0"/>
      <w:marTop w:val="0"/>
      <w:marBottom w:val="0"/>
      <w:divBdr>
        <w:top w:val="none" w:sz="0" w:space="0" w:color="auto"/>
        <w:left w:val="none" w:sz="0" w:space="0" w:color="auto"/>
        <w:bottom w:val="none" w:sz="0" w:space="0" w:color="auto"/>
        <w:right w:val="none" w:sz="0" w:space="0" w:color="auto"/>
      </w:divBdr>
    </w:div>
    <w:div w:id="355473653">
      <w:bodyDiv w:val="1"/>
      <w:marLeft w:val="0"/>
      <w:marRight w:val="0"/>
      <w:marTop w:val="0"/>
      <w:marBottom w:val="0"/>
      <w:divBdr>
        <w:top w:val="none" w:sz="0" w:space="0" w:color="auto"/>
        <w:left w:val="none" w:sz="0" w:space="0" w:color="auto"/>
        <w:bottom w:val="none" w:sz="0" w:space="0" w:color="auto"/>
        <w:right w:val="none" w:sz="0" w:space="0" w:color="auto"/>
      </w:divBdr>
    </w:div>
    <w:div w:id="759177289">
      <w:bodyDiv w:val="1"/>
      <w:marLeft w:val="0"/>
      <w:marRight w:val="0"/>
      <w:marTop w:val="0"/>
      <w:marBottom w:val="0"/>
      <w:divBdr>
        <w:top w:val="none" w:sz="0" w:space="0" w:color="auto"/>
        <w:left w:val="none" w:sz="0" w:space="0" w:color="auto"/>
        <w:bottom w:val="none" w:sz="0" w:space="0" w:color="auto"/>
        <w:right w:val="none" w:sz="0" w:space="0" w:color="auto"/>
      </w:divBdr>
    </w:div>
    <w:div w:id="823278896">
      <w:bodyDiv w:val="1"/>
      <w:marLeft w:val="0"/>
      <w:marRight w:val="0"/>
      <w:marTop w:val="0"/>
      <w:marBottom w:val="0"/>
      <w:divBdr>
        <w:top w:val="none" w:sz="0" w:space="0" w:color="auto"/>
        <w:left w:val="none" w:sz="0" w:space="0" w:color="auto"/>
        <w:bottom w:val="none" w:sz="0" w:space="0" w:color="auto"/>
        <w:right w:val="none" w:sz="0" w:space="0" w:color="auto"/>
      </w:divBdr>
    </w:div>
    <w:div w:id="928855786">
      <w:bodyDiv w:val="1"/>
      <w:marLeft w:val="0"/>
      <w:marRight w:val="0"/>
      <w:marTop w:val="0"/>
      <w:marBottom w:val="0"/>
      <w:divBdr>
        <w:top w:val="none" w:sz="0" w:space="0" w:color="auto"/>
        <w:left w:val="none" w:sz="0" w:space="0" w:color="auto"/>
        <w:bottom w:val="none" w:sz="0" w:space="0" w:color="auto"/>
        <w:right w:val="none" w:sz="0" w:space="0" w:color="auto"/>
      </w:divBdr>
    </w:div>
    <w:div w:id="1163204719">
      <w:bodyDiv w:val="1"/>
      <w:marLeft w:val="0"/>
      <w:marRight w:val="0"/>
      <w:marTop w:val="0"/>
      <w:marBottom w:val="0"/>
      <w:divBdr>
        <w:top w:val="none" w:sz="0" w:space="0" w:color="auto"/>
        <w:left w:val="none" w:sz="0" w:space="0" w:color="auto"/>
        <w:bottom w:val="none" w:sz="0" w:space="0" w:color="auto"/>
        <w:right w:val="none" w:sz="0" w:space="0" w:color="auto"/>
      </w:divBdr>
    </w:div>
    <w:div w:id="1354653309">
      <w:bodyDiv w:val="1"/>
      <w:marLeft w:val="0"/>
      <w:marRight w:val="0"/>
      <w:marTop w:val="0"/>
      <w:marBottom w:val="0"/>
      <w:divBdr>
        <w:top w:val="none" w:sz="0" w:space="0" w:color="auto"/>
        <w:left w:val="none" w:sz="0" w:space="0" w:color="auto"/>
        <w:bottom w:val="none" w:sz="0" w:space="0" w:color="auto"/>
        <w:right w:val="none" w:sz="0" w:space="0" w:color="auto"/>
      </w:divBdr>
    </w:div>
    <w:div w:id="1366370700">
      <w:bodyDiv w:val="1"/>
      <w:marLeft w:val="0"/>
      <w:marRight w:val="0"/>
      <w:marTop w:val="0"/>
      <w:marBottom w:val="0"/>
      <w:divBdr>
        <w:top w:val="none" w:sz="0" w:space="0" w:color="auto"/>
        <w:left w:val="none" w:sz="0" w:space="0" w:color="auto"/>
        <w:bottom w:val="none" w:sz="0" w:space="0" w:color="auto"/>
        <w:right w:val="none" w:sz="0" w:space="0" w:color="auto"/>
      </w:divBdr>
    </w:div>
    <w:div w:id="1386946268">
      <w:bodyDiv w:val="1"/>
      <w:marLeft w:val="0"/>
      <w:marRight w:val="0"/>
      <w:marTop w:val="0"/>
      <w:marBottom w:val="0"/>
      <w:divBdr>
        <w:top w:val="none" w:sz="0" w:space="0" w:color="auto"/>
        <w:left w:val="none" w:sz="0" w:space="0" w:color="auto"/>
        <w:bottom w:val="none" w:sz="0" w:space="0" w:color="auto"/>
        <w:right w:val="none" w:sz="0" w:space="0" w:color="auto"/>
      </w:divBdr>
    </w:div>
    <w:div w:id="1474173678">
      <w:bodyDiv w:val="1"/>
      <w:marLeft w:val="0"/>
      <w:marRight w:val="0"/>
      <w:marTop w:val="0"/>
      <w:marBottom w:val="0"/>
      <w:divBdr>
        <w:top w:val="none" w:sz="0" w:space="0" w:color="auto"/>
        <w:left w:val="none" w:sz="0" w:space="0" w:color="auto"/>
        <w:bottom w:val="none" w:sz="0" w:space="0" w:color="auto"/>
        <w:right w:val="none" w:sz="0" w:space="0" w:color="auto"/>
      </w:divBdr>
    </w:div>
    <w:div w:id="1488597747">
      <w:bodyDiv w:val="1"/>
      <w:marLeft w:val="0"/>
      <w:marRight w:val="0"/>
      <w:marTop w:val="0"/>
      <w:marBottom w:val="0"/>
      <w:divBdr>
        <w:top w:val="none" w:sz="0" w:space="0" w:color="auto"/>
        <w:left w:val="none" w:sz="0" w:space="0" w:color="auto"/>
        <w:bottom w:val="none" w:sz="0" w:space="0" w:color="auto"/>
        <w:right w:val="none" w:sz="0" w:space="0" w:color="auto"/>
      </w:divBdr>
    </w:div>
    <w:div w:id="1763262475">
      <w:bodyDiv w:val="1"/>
      <w:marLeft w:val="0"/>
      <w:marRight w:val="0"/>
      <w:marTop w:val="0"/>
      <w:marBottom w:val="0"/>
      <w:divBdr>
        <w:top w:val="none" w:sz="0" w:space="0" w:color="auto"/>
        <w:left w:val="none" w:sz="0" w:space="0" w:color="auto"/>
        <w:bottom w:val="none" w:sz="0" w:space="0" w:color="auto"/>
        <w:right w:val="none" w:sz="0" w:space="0" w:color="auto"/>
      </w:divBdr>
    </w:div>
    <w:div w:id="1835877510">
      <w:bodyDiv w:val="1"/>
      <w:marLeft w:val="0"/>
      <w:marRight w:val="0"/>
      <w:marTop w:val="0"/>
      <w:marBottom w:val="0"/>
      <w:divBdr>
        <w:top w:val="none" w:sz="0" w:space="0" w:color="auto"/>
        <w:left w:val="none" w:sz="0" w:space="0" w:color="auto"/>
        <w:bottom w:val="none" w:sz="0" w:space="0" w:color="auto"/>
        <w:right w:val="none" w:sz="0" w:space="0" w:color="auto"/>
      </w:divBdr>
    </w:div>
    <w:div w:id="1850757761">
      <w:bodyDiv w:val="1"/>
      <w:marLeft w:val="0"/>
      <w:marRight w:val="0"/>
      <w:marTop w:val="0"/>
      <w:marBottom w:val="0"/>
      <w:divBdr>
        <w:top w:val="none" w:sz="0" w:space="0" w:color="auto"/>
        <w:left w:val="none" w:sz="0" w:space="0" w:color="auto"/>
        <w:bottom w:val="none" w:sz="0" w:space="0" w:color="auto"/>
        <w:right w:val="none" w:sz="0" w:space="0" w:color="auto"/>
      </w:divBdr>
    </w:div>
    <w:div w:id="1887373931">
      <w:bodyDiv w:val="1"/>
      <w:marLeft w:val="0"/>
      <w:marRight w:val="0"/>
      <w:marTop w:val="0"/>
      <w:marBottom w:val="0"/>
      <w:divBdr>
        <w:top w:val="none" w:sz="0" w:space="0" w:color="auto"/>
        <w:left w:val="none" w:sz="0" w:space="0" w:color="auto"/>
        <w:bottom w:val="none" w:sz="0" w:space="0" w:color="auto"/>
        <w:right w:val="none" w:sz="0" w:space="0" w:color="auto"/>
      </w:divBdr>
    </w:div>
    <w:div w:id="207126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Ped20</b:Tag>
    <b:SourceType>JournalArticle</b:SourceType>
    <b:Guid>{A87ACDCA-4395-448A-8078-E7A74924A235}</b:Guid>
    <b:Title>Use of secondary data analyses in research: Pros and Cons</b:Title>
    <b:Year>2020</b:Year>
    <b:Author>
      <b:Author>
        <b:NameList>
          <b:Person>
            <b:Last>Pederson</b:Last>
            <b:First>Linda</b:First>
            <b:Middle>and Vingilis,Evelyn and Wickens,Christine and Koval,John and RE, Mann</b:Middle>
          </b:Person>
        </b:NameList>
      </b:Author>
    </b:Author>
    <b:JournalName>Journal of Addiction Medicine and Therapeutics Science</b:JournalName>
    <b:Pages>058-060</b:Pages>
    <b:RefOrder>1</b:RefOrder>
  </b:Source>
  <b:Source>
    <b:Tag>ibm20</b:Tag>
    <b:SourceType>InternetSite</b:SourceType>
    <b:Guid>{07339743-F9B3-4B27-80DC-1BC0C1A0FA70}</b:Guid>
    <b:Title>IBM</b:Title>
    <b:Year>2020</b:Year>
    <b:Author>
      <b:Author>
        <b:NameList>
          <b:Person>
            <b:Last>IBM</b:Last>
          </b:Person>
        </b:NameList>
      </b:Author>
    </b:Author>
    <b:YearAccessed>2024</b:YearAccessed>
    <b:MonthAccessed>March</b:MonthAccessed>
    <b:DayAccessed>20</b:DayAccessed>
    <b:URL>https://www.ibm.com/topics/exploratory-data-analysis</b:URL>
    <b:RefOrder>4</b:RefOrder>
  </b:Source>
  <b:Source>
    <b:Tag>Rit19</b:Tag>
    <b:SourceType>JournalArticle</b:SourceType>
    <b:Guid>{46515489-2F3C-4CA2-8EE9-EAE7A00A66EF}</b:Guid>
    <b:Title>Secondary Analysis Research</b:Title>
    <b:Year>2019</b:Year>
    <b:Author>
      <b:Author>
        <b:NameList>
          <b:Person>
            <b:Last>Wickham</b:Last>
            <b:First>Rita</b:First>
          </b:Person>
        </b:NameList>
      </b:Author>
    </b:Author>
    <b:JournalName>Journal of the Advanced Practitioner in Oncology</b:JournalName>
    <b:Pages>395-400</b:Pages>
    <b:Volume>10</b:Volume>
    <b:Issue>4</b:Issue>
    <b:RefOrder>2</b:RefOrder>
  </b:Source>
  <b:Source>
    <b:Tag>Bal14</b:Tag>
    <b:SourceType>JournalArticle</b:SourceType>
    <b:Guid>{D36AA440-1A2A-4EE8-8BA5-9307929A913E}</b:Guid>
    <b:Author>
      <b:Author>
        <b:NameList>
          <b:Person>
            <b:Last>D'Lima</b:Last>
            <b:First>Bala</b:First>
            <b:Middle>Krishnamoorthy and Christine</b:Middle>
          </b:Person>
        </b:NameList>
      </b:Author>
    </b:Author>
    <b:Title>Benchmarking as a measure of competitiveness</b:Title>
    <b:JournalName>International Journal of Process Management and Benchmarking</b:JournalName>
    <b:Year>2014</b:Year>
    <b:Pages>342</b:Pages>
    <b:Volume>4</b:Volume>
    <b:Issue>3</b:Issu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00EA21EAF6FE34E9C3589240784CDF0" ma:contentTypeVersion="14" ma:contentTypeDescription="Create a new document." ma:contentTypeScope="" ma:versionID="331cd15510cbbbefb2f35cfd5001aece">
  <xsd:schema xmlns:xsd="http://www.w3.org/2001/XMLSchema" xmlns:xs="http://www.w3.org/2001/XMLSchema" xmlns:p="http://schemas.microsoft.com/office/2006/metadata/properties" xmlns:ns3="e8eb38a6-2ddc-48c5-afc2-b83e00bb852d" xmlns:ns4="8d94a004-2497-488c-9f1c-35a279a0561c" targetNamespace="http://schemas.microsoft.com/office/2006/metadata/properties" ma:root="true" ma:fieldsID="e5c770b314285feffe0cc4d519dd67c4" ns3:_="" ns4:_="">
    <xsd:import namespace="e8eb38a6-2ddc-48c5-afc2-b83e00bb852d"/>
    <xsd:import namespace="8d94a004-2497-488c-9f1c-35a279a056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b38a6-2ddc-48c5-afc2-b83e00bb8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94a004-2497-488c-9f1c-35a279a056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8eb38a6-2ddc-48c5-afc2-b83e00bb852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51D1D2-4FC1-4720-8971-65B75245EBDC}">
  <ds:schemaRefs>
    <ds:schemaRef ds:uri="http://schemas.openxmlformats.org/officeDocument/2006/bibliography"/>
  </ds:schemaRefs>
</ds:datastoreItem>
</file>

<file path=customXml/itemProps2.xml><?xml version="1.0" encoding="utf-8"?>
<ds:datastoreItem xmlns:ds="http://schemas.openxmlformats.org/officeDocument/2006/customXml" ds:itemID="{230345FC-7316-4617-8544-3BD15F67A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b38a6-2ddc-48c5-afc2-b83e00bb852d"/>
    <ds:schemaRef ds:uri="8d94a004-2497-488c-9f1c-35a279a05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42A14-BD93-42D3-9F38-5C204E9A6A1C}">
  <ds:schemaRefs>
    <ds:schemaRef ds:uri="http://schemas.microsoft.com/office/2006/metadata/properties"/>
    <ds:schemaRef ds:uri="http://schemas.microsoft.com/office/infopath/2007/PartnerControls"/>
    <ds:schemaRef ds:uri="e8eb38a6-2ddc-48c5-afc2-b83e00bb852d"/>
  </ds:schemaRefs>
</ds:datastoreItem>
</file>

<file path=customXml/itemProps4.xml><?xml version="1.0" encoding="utf-8"?>
<ds:datastoreItem xmlns:ds="http://schemas.openxmlformats.org/officeDocument/2006/customXml" ds:itemID="{093F9085-CCAF-44B1-B97A-EECEAD37DA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Gouta Mmolotsa</dc:creator>
  <cp:keywords/>
  <dc:description/>
  <cp:lastModifiedBy>Deirdre Gouta Mmolotsa</cp:lastModifiedBy>
  <cp:revision>124</cp:revision>
  <dcterms:created xsi:type="dcterms:W3CDTF">2024-04-09T09:31:00Z</dcterms:created>
  <dcterms:modified xsi:type="dcterms:W3CDTF">2024-04-28T21:38:00Z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0x010100F00EA21EAF6FE34E9C3589240784CDF0</vt:lpwstr>
  </property>
  <property fmtid="{D5CDD505-2E9C-101B-9397-08002B2CF9AE}" pid="3" name="GrammarlyDocumentId">
    <vt:lpwstr>8f565fafebb8d12dc9445092b3423725adc70337ba9c68b47936ef2cf76d7ddf</vt:lpwstr>
  </property>
</Properties>
</file>